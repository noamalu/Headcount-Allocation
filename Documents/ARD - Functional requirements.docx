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3F236" w14:textId="75ED6112" w:rsidR="00751911" w:rsidRPr="005F7C1B" w:rsidRDefault="005F7C1B" w:rsidP="005F7C1B">
      <w:pPr>
        <w:jc w:val="right"/>
        <w:rPr>
          <w:u w:val="single"/>
        </w:rPr>
      </w:pPr>
      <w:r w:rsidRPr="005F7C1B">
        <w:rPr>
          <w:u w:val="single"/>
        </w:rPr>
        <w:t>Functional requirements</w:t>
      </w:r>
    </w:p>
    <w:p w14:paraId="5E6CA895" w14:textId="77777777" w:rsidR="005F7C1B" w:rsidRPr="005F7C1B" w:rsidRDefault="005F7C1B" w:rsidP="006A55FC">
      <w:pPr>
        <w:numPr>
          <w:ilvl w:val="0"/>
          <w:numId w:val="2"/>
        </w:numPr>
        <w:bidi w:val="0"/>
      </w:pPr>
      <w:r w:rsidRPr="005F7C1B">
        <w:rPr>
          <w:b/>
          <w:bCs/>
        </w:rPr>
        <w:t>Employee and Project Management</w:t>
      </w:r>
    </w:p>
    <w:p w14:paraId="098C52D2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system shall allow the team manager to input details for all team members, including:</w:t>
      </w:r>
    </w:p>
    <w:p w14:paraId="6751EAF9" w14:textId="77777777" w:rsidR="005F7C1B" w:rsidRPr="005F7C1B" w:rsidRDefault="005F7C1B" w:rsidP="006A55FC">
      <w:pPr>
        <w:numPr>
          <w:ilvl w:val="2"/>
          <w:numId w:val="4"/>
        </w:numPr>
        <w:bidi w:val="0"/>
      </w:pPr>
      <w:r w:rsidRPr="005F7C1B">
        <w:t>Working hours</w:t>
      </w:r>
    </w:p>
    <w:p w14:paraId="4CB0447F" w14:textId="77777777" w:rsidR="005F7C1B" w:rsidRPr="005F7C1B" w:rsidRDefault="005F7C1B" w:rsidP="006A55FC">
      <w:pPr>
        <w:numPr>
          <w:ilvl w:val="2"/>
          <w:numId w:val="4"/>
        </w:numPr>
        <w:bidi w:val="0"/>
      </w:pPr>
      <w:r w:rsidRPr="005F7C1B">
        <w:t>Preferred programming languages</w:t>
      </w:r>
    </w:p>
    <w:p w14:paraId="2140A783" w14:textId="77777777" w:rsidR="005F7C1B" w:rsidRPr="005F7C1B" w:rsidRDefault="005F7C1B" w:rsidP="006A55FC">
      <w:pPr>
        <w:numPr>
          <w:ilvl w:val="2"/>
          <w:numId w:val="4"/>
        </w:numPr>
        <w:bidi w:val="0"/>
      </w:pPr>
      <w:r w:rsidRPr="005F7C1B">
        <w:t>Specific technical skills</w:t>
      </w:r>
    </w:p>
    <w:p w14:paraId="48670B3B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system shall enable the manager to define projects with attributes such as:</w:t>
      </w:r>
    </w:p>
    <w:p w14:paraId="3426AA94" w14:textId="77777777" w:rsidR="005F7C1B" w:rsidRPr="005F7C1B" w:rsidRDefault="005F7C1B" w:rsidP="006A55FC">
      <w:pPr>
        <w:numPr>
          <w:ilvl w:val="2"/>
          <w:numId w:val="5"/>
        </w:numPr>
        <w:bidi w:val="0"/>
      </w:pPr>
      <w:r w:rsidRPr="005F7C1B">
        <w:t xml:space="preserve">Required </w:t>
      </w:r>
      <w:proofErr w:type="gramStart"/>
      <w:r w:rsidRPr="005F7C1B">
        <w:t>hours</w:t>
      </w:r>
      <w:proofErr w:type="gramEnd"/>
    </w:p>
    <w:p w14:paraId="4A6AC8EE" w14:textId="77777777" w:rsidR="005F7C1B" w:rsidRPr="005F7C1B" w:rsidRDefault="005F7C1B" w:rsidP="006A55FC">
      <w:pPr>
        <w:numPr>
          <w:ilvl w:val="2"/>
          <w:numId w:val="5"/>
        </w:numPr>
        <w:bidi w:val="0"/>
      </w:pPr>
      <w:r w:rsidRPr="005F7C1B">
        <w:t>Technology stack</w:t>
      </w:r>
    </w:p>
    <w:p w14:paraId="7DAB3224" w14:textId="77777777" w:rsidR="005F7C1B" w:rsidRPr="005F7C1B" w:rsidRDefault="005F7C1B" w:rsidP="006A55FC">
      <w:pPr>
        <w:numPr>
          <w:ilvl w:val="2"/>
          <w:numId w:val="5"/>
        </w:numPr>
        <w:bidi w:val="0"/>
      </w:pPr>
      <w:r w:rsidRPr="005F7C1B">
        <w:t xml:space="preserve">Assigned team </w:t>
      </w:r>
      <w:proofErr w:type="gramStart"/>
      <w:r w:rsidRPr="005F7C1B">
        <w:t>members</w:t>
      </w:r>
      <w:proofErr w:type="gramEnd"/>
    </w:p>
    <w:p w14:paraId="2BAF8D8F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system shall display an updated status board showing:</w:t>
      </w:r>
    </w:p>
    <w:p w14:paraId="08D671CE" w14:textId="77777777" w:rsidR="005F7C1B" w:rsidRPr="005F7C1B" w:rsidRDefault="005F7C1B" w:rsidP="006A55FC">
      <w:pPr>
        <w:numPr>
          <w:ilvl w:val="2"/>
          <w:numId w:val="6"/>
        </w:numPr>
        <w:bidi w:val="0"/>
      </w:pPr>
      <w:r w:rsidRPr="005F7C1B">
        <w:t>Current employee utilization</w:t>
      </w:r>
    </w:p>
    <w:p w14:paraId="25D8B0EC" w14:textId="1CC8CEEE" w:rsidR="005F7C1B" w:rsidRPr="005F7C1B" w:rsidRDefault="005F7C1B" w:rsidP="006A55FC">
      <w:pPr>
        <w:numPr>
          <w:ilvl w:val="2"/>
          <w:numId w:val="6"/>
        </w:numPr>
        <w:bidi w:val="0"/>
      </w:pPr>
      <w:r w:rsidRPr="005F7C1B">
        <w:t>Project progress percentages</w:t>
      </w:r>
      <w:r w:rsidR="00A64189">
        <w:t xml:space="preserve"> based on issued tasks.</w:t>
      </w:r>
    </w:p>
    <w:p w14:paraId="05081359" w14:textId="77777777" w:rsidR="005F7C1B" w:rsidRPr="005F7C1B" w:rsidRDefault="005F7C1B" w:rsidP="006A55FC">
      <w:pPr>
        <w:numPr>
          <w:ilvl w:val="2"/>
          <w:numId w:val="6"/>
        </w:numPr>
        <w:bidi w:val="0"/>
      </w:pPr>
      <w:r w:rsidRPr="005F7C1B">
        <w:t>Resource allocation summaries</w:t>
      </w:r>
    </w:p>
    <w:p w14:paraId="21DAE6FF" w14:textId="77777777" w:rsidR="005F7C1B" w:rsidRPr="005F7C1B" w:rsidRDefault="005F7C1B" w:rsidP="006A55FC">
      <w:pPr>
        <w:numPr>
          <w:ilvl w:val="0"/>
          <w:numId w:val="2"/>
        </w:numPr>
        <w:bidi w:val="0"/>
      </w:pPr>
      <w:r w:rsidRPr="005F7C1B">
        <w:rPr>
          <w:b/>
          <w:bCs/>
        </w:rPr>
        <w:t>Issue Tracking</w:t>
      </w:r>
    </w:p>
    <w:p w14:paraId="65DC77D0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 xml:space="preserve">The system shall include an issue creation feature, enabling managers to </w:t>
      </w:r>
      <w:proofErr w:type="gramStart"/>
      <w:r w:rsidRPr="005F7C1B">
        <w:t>log</w:t>
      </w:r>
      <w:proofErr w:type="gramEnd"/>
      <w:r w:rsidRPr="005F7C1B">
        <w:t xml:space="preserve"> issues like:</w:t>
      </w:r>
    </w:p>
    <w:p w14:paraId="55ED42B9" w14:textId="77777777" w:rsidR="005F7C1B" w:rsidRPr="005F7C1B" w:rsidRDefault="005F7C1B" w:rsidP="006A55FC">
      <w:pPr>
        <w:numPr>
          <w:ilvl w:val="2"/>
          <w:numId w:val="7"/>
        </w:numPr>
        <w:bidi w:val="0"/>
      </w:pPr>
      <w:r w:rsidRPr="005F7C1B">
        <w:t xml:space="preserve">Employee leave (vacation, reserve duty, </w:t>
      </w:r>
      <w:proofErr w:type="gramStart"/>
      <w:r w:rsidRPr="005F7C1B">
        <w:t>etc.</w:t>
      </w:r>
      <w:proofErr w:type="gramEnd"/>
      <w:r w:rsidRPr="005F7C1B">
        <w:t>)</w:t>
      </w:r>
    </w:p>
    <w:p w14:paraId="0A259D16" w14:textId="77777777" w:rsidR="005F7C1B" w:rsidRPr="005F7C1B" w:rsidRDefault="005F7C1B" w:rsidP="006A55FC">
      <w:pPr>
        <w:numPr>
          <w:ilvl w:val="2"/>
          <w:numId w:val="7"/>
        </w:numPr>
        <w:bidi w:val="0"/>
      </w:pPr>
      <w:r w:rsidRPr="005F7C1B">
        <w:t>Project delays</w:t>
      </w:r>
    </w:p>
    <w:p w14:paraId="6007FB5B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Each issue shall allow input fields for:</w:t>
      </w:r>
    </w:p>
    <w:p w14:paraId="2D42ABE6" w14:textId="77777777" w:rsidR="005F7C1B" w:rsidRPr="005F7C1B" w:rsidRDefault="005F7C1B" w:rsidP="006A55FC">
      <w:pPr>
        <w:numPr>
          <w:ilvl w:val="2"/>
          <w:numId w:val="8"/>
        </w:numPr>
        <w:bidi w:val="0"/>
      </w:pPr>
      <w:r w:rsidRPr="005F7C1B">
        <w:t>Problem description</w:t>
      </w:r>
    </w:p>
    <w:p w14:paraId="71C96839" w14:textId="77777777" w:rsidR="005F7C1B" w:rsidRPr="005F7C1B" w:rsidRDefault="005F7C1B" w:rsidP="006A55FC">
      <w:pPr>
        <w:numPr>
          <w:ilvl w:val="2"/>
          <w:numId w:val="8"/>
        </w:numPr>
        <w:bidi w:val="0"/>
      </w:pPr>
      <w:r w:rsidRPr="005F7C1B">
        <w:t xml:space="preserve">Start and end </w:t>
      </w:r>
      <w:proofErr w:type="gramStart"/>
      <w:r w:rsidRPr="005F7C1B">
        <w:t>dates</w:t>
      </w:r>
      <w:proofErr w:type="gramEnd"/>
    </w:p>
    <w:p w14:paraId="56B05275" w14:textId="77777777" w:rsidR="005F7C1B" w:rsidRPr="005F7C1B" w:rsidRDefault="005F7C1B" w:rsidP="006A55FC">
      <w:pPr>
        <w:numPr>
          <w:ilvl w:val="2"/>
          <w:numId w:val="8"/>
        </w:numPr>
        <w:bidi w:val="0"/>
      </w:pPr>
      <w:r w:rsidRPr="005F7C1B">
        <w:t>Associated employees and projects</w:t>
      </w:r>
    </w:p>
    <w:p w14:paraId="4558472B" w14:textId="77777777" w:rsidR="005F7C1B" w:rsidRPr="005F7C1B" w:rsidRDefault="005F7C1B" w:rsidP="006A55FC">
      <w:pPr>
        <w:numPr>
          <w:ilvl w:val="0"/>
          <w:numId w:val="2"/>
        </w:numPr>
        <w:bidi w:val="0"/>
      </w:pPr>
      <w:r w:rsidRPr="005F7C1B">
        <w:rPr>
          <w:b/>
          <w:bCs/>
        </w:rPr>
        <w:t>Gap Analysis and Resolution</w:t>
      </w:r>
    </w:p>
    <w:p w14:paraId="66AF0F57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system shall analyze resource gaps caused by logged issues and provide:</w:t>
      </w:r>
    </w:p>
    <w:p w14:paraId="64EC6AD3" w14:textId="77777777" w:rsidR="005F7C1B" w:rsidRPr="005F7C1B" w:rsidRDefault="005F7C1B" w:rsidP="006A55FC">
      <w:pPr>
        <w:numPr>
          <w:ilvl w:val="2"/>
          <w:numId w:val="9"/>
        </w:numPr>
        <w:bidi w:val="0"/>
      </w:pPr>
      <w:r w:rsidRPr="005F7C1B">
        <w:t>Alternative team members to fill the gap based on predefined attributes (e.g., hours, skills, language compatibility).</w:t>
      </w:r>
    </w:p>
    <w:p w14:paraId="5CCB01E8" w14:textId="77777777" w:rsidR="005F7C1B" w:rsidRPr="005F7C1B" w:rsidRDefault="005F7C1B" w:rsidP="006A55FC">
      <w:pPr>
        <w:numPr>
          <w:ilvl w:val="2"/>
          <w:numId w:val="9"/>
        </w:numPr>
        <w:bidi w:val="0"/>
      </w:pPr>
      <w:r w:rsidRPr="005F7C1B">
        <w:t>Scenarios showing how changes impact overall project status.</w:t>
      </w:r>
    </w:p>
    <w:p w14:paraId="731518A4" w14:textId="72FC92AA" w:rsidR="005F7C1B" w:rsidRPr="00C016FC" w:rsidRDefault="005F7C1B" w:rsidP="006A55FC">
      <w:pPr>
        <w:numPr>
          <w:ilvl w:val="1"/>
          <w:numId w:val="2"/>
        </w:numPr>
        <w:bidi w:val="0"/>
      </w:pPr>
      <w:r w:rsidRPr="005F7C1B">
        <w:t>Employees shall have an interface to input their availability and preferences for addressing gaps.</w:t>
      </w:r>
      <w:ins w:id="0" w:author="noa malul" w:date="2024-11-19T13:21:00Z" w16du:dateUtc="2024-11-19T11:21:00Z">
        <w:r w:rsidR="00A64189">
          <w:t xml:space="preserve"> </w:t>
        </w:r>
      </w:ins>
      <w:ins w:id="1" w:author="noa malul" w:date="2024-11-19T13:22:00Z" w16du:dateUtc="2024-11-19T11:22:00Z">
        <w:r w:rsidR="00A64189">
          <w:rPr>
            <w:color w:val="FF0000"/>
          </w:rPr>
          <w:t>*</w:t>
        </w:r>
      </w:ins>
    </w:p>
    <w:p w14:paraId="16E055EF" w14:textId="77777777" w:rsidR="00C016FC" w:rsidRPr="005F7C1B" w:rsidRDefault="00C016FC" w:rsidP="00C016FC">
      <w:pPr>
        <w:bidi w:val="0"/>
        <w:ind w:left="792"/>
      </w:pPr>
    </w:p>
    <w:p w14:paraId="0B5F32FC" w14:textId="77777777" w:rsidR="005F7C1B" w:rsidRPr="005F7C1B" w:rsidRDefault="005F7C1B" w:rsidP="006A55FC">
      <w:pPr>
        <w:numPr>
          <w:ilvl w:val="0"/>
          <w:numId w:val="2"/>
        </w:numPr>
        <w:bidi w:val="0"/>
      </w:pPr>
      <w:r w:rsidRPr="005F7C1B">
        <w:rPr>
          <w:b/>
          <w:bCs/>
        </w:rPr>
        <w:lastRenderedPageBreak/>
        <w:t>Interactive Scheduling</w:t>
      </w:r>
    </w:p>
    <w:p w14:paraId="5E339422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 xml:space="preserve">The system </w:t>
      </w:r>
      <w:proofErr w:type="gramStart"/>
      <w:r w:rsidRPr="005F7C1B">
        <w:t>shall</w:t>
      </w:r>
      <w:proofErr w:type="gramEnd"/>
      <w:r w:rsidRPr="005F7C1B">
        <w:t xml:space="preserve"> provide a graphical user interface (GUI) that allows the manager to:</w:t>
      </w:r>
    </w:p>
    <w:p w14:paraId="7BC6CB18" w14:textId="77777777" w:rsidR="005F7C1B" w:rsidRPr="005F7C1B" w:rsidRDefault="005F7C1B" w:rsidP="006A55FC">
      <w:pPr>
        <w:numPr>
          <w:ilvl w:val="2"/>
          <w:numId w:val="10"/>
        </w:numPr>
        <w:bidi w:val="0"/>
      </w:pPr>
      <w:r w:rsidRPr="005F7C1B">
        <w:t>Adjust employee allocations interactively.</w:t>
      </w:r>
    </w:p>
    <w:p w14:paraId="146A4365" w14:textId="77777777" w:rsidR="005F7C1B" w:rsidRPr="005F7C1B" w:rsidRDefault="005F7C1B" w:rsidP="006A55FC">
      <w:pPr>
        <w:numPr>
          <w:ilvl w:val="2"/>
          <w:numId w:val="10"/>
        </w:numPr>
        <w:bidi w:val="0"/>
      </w:pPr>
      <w:r w:rsidRPr="005F7C1B">
        <w:t>Simulate project outcomes based on different employee assignments.</w:t>
      </w:r>
    </w:p>
    <w:p w14:paraId="4BA82DEB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interface shall provide real-time feedback on:</w:t>
      </w:r>
    </w:p>
    <w:p w14:paraId="0DF65B01" w14:textId="77777777" w:rsidR="005F7C1B" w:rsidRPr="005F7C1B" w:rsidRDefault="005F7C1B" w:rsidP="006A55FC">
      <w:pPr>
        <w:numPr>
          <w:ilvl w:val="2"/>
          <w:numId w:val="11"/>
        </w:numPr>
        <w:bidi w:val="0"/>
      </w:pPr>
      <w:r w:rsidRPr="005F7C1B">
        <w:t>Updated project timelines</w:t>
      </w:r>
    </w:p>
    <w:p w14:paraId="3F0DE58B" w14:textId="77777777" w:rsidR="005F7C1B" w:rsidRPr="005F7C1B" w:rsidRDefault="005F7C1B" w:rsidP="006A55FC">
      <w:pPr>
        <w:numPr>
          <w:ilvl w:val="2"/>
          <w:numId w:val="11"/>
        </w:numPr>
        <w:bidi w:val="0"/>
      </w:pPr>
      <w:r w:rsidRPr="005F7C1B">
        <w:t>Employee workload balances</w:t>
      </w:r>
    </w:p>
    <w:p w14:paraId="132BD779" w14:textId="77777777" w:rsidR="005F7C1B" w:rsidRPr="005F7C1B" w:rsidRDefault="005F7C1B" w:rsidP="006A55FC">
      <w:pPr>
        <w:numPr>
          <w:ilvl w:val="0"/>
          <w:numId w:val="2"/>
        </w:numPr>
        <w:bidi w:val="0"/>
      </w:pPr>
      <w:r w:rsidRPr="005F7C1B">
        <w:rPr>
          <w:b/>
          <w:bCs/>
        </w:rPr>
        <w:t>Reporting and Visualization</w:t>
      </w:r>
    </w:p>
    <w:p w14:paraId="13F5E57F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system shall generate reports and dashboards that include:</w:t>
      </w:r>
    </w:p>
    <w:p w14:paraId="5B71F6E0" w14:textId="77777777" w:rsidR="005F7C1B" w:rsidRPr="005F7C1B" w:rsidRDefault="005F7C1B" w:rsidP="00A64189">
      <w:pPr>
        <w:numPr>
          <w:ilvl w:val="2"/>
          <w:numId w:val="13"/>
        </w:numPr>
        <w:bidi w:val="0"/>
      </w:pPr>
      <w:r w:rsidRPr="005F7C1B">
        <w:t>Weekly employee workload summaries</w:t>
      </w:r>
    </w:p>
    <w:p w14:paraId="3E18E2FD" w14:textId="77777777" w:rsidR="005F7C1B" w:rsidRPr="005F7C1B" w:rsidRDefault="005F7C1B" w:rsidP="00A64189">
      <w:pPr>
        <w:numPr>
          <w:ilvl w:val="2"/>
          <w:numId w:val="13"/>
        </w:numPr>
        <w:bidi w:val="0"/>
      </w:pPr>
      <w:r w:rsidRPr="005F7C1B">
        <w:t>Project performance metrics (e.g., adherence to schedules, milestones reached)</w:t>
      </w:r>
    </w:p>
    <w:p w14:paraId="5BC8E82A" w14:textId="77777777" w:rsidR="005F7C1B" w:rsidRPr="005F7C1B" w:rsidRDefault="005F7C1B" w:rsidP="00A64189">
      <w:pPr>
        <w:numPr>
          <w:ilvl w:val="2"/>
          <w:numId w:val="13"/>
        </w:numPr>
        <w:bidi w:val="0"/>
      </w:pPr>
      <w:r w:rsidRPr="005F7C1B">
        <w:t xml:space="preserve">A visual representation of resource gaps and resolutions </w:t>
      </w:r>
      <w:proofErr w:type="gramStart"/>
      <w:r w:rsidRPr="005F7C1B">
        <w:t>applied</w:t>
      </w:r>
      <w:proofErr w:type="gramEnd"/>
    </w:p>
    <w:p w14:paraId="457F6E72" w14:textId="128A42F8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Reports shall be exportable in common formats (e.g., PDF, Excel).</w:t>
      </w:r>
      <w:ins w:id="2" w:author="noa malul" w:date="2024-11-19T13:23:00Z" w16du:dateUtc="2024-11-19T11:23:00Z">
        <w:r w:rsidR="00C016FC">
          <w:t xml:space="preserve"> </w:t>
        </w:r>
        <w:r w:rsidR="00C016FC">
          <w:rPr>
            <w:color w:val="FF0000"/>
          </w:rPr>
          <w:t>*</w:t>
        </w:r>
      </w:ins>
    </w:p>
    <w:p w14:paraId="44BCE76D" w14:textId="77777777" w:rsidR="005F7C1B" w:rsidRPr="005F7C1B" w:rsidRDefault="005F7C1B" w:rsidP="006A55FC">
      <w:pPr>
        <w:numPr>
          <w:ilvl w:val="0"/>
          <w:numId w:val="2"/>
        </w:numPr>
        <w:bidi w:val="0"/>
      </w:pPr>
      <w:r w:rsidRPr="005F7C1B">
        <w:rPr>
          <w:b/>
          <w:bCs/>
        </w:rPr>
        <w:t>User Access and Security</w:t>
      </w:r>
    </w:p>
    <w:p w14:paraId="1E071C89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system shall provide role-based access control:</w:t>
      </w:r>
    </w:p>
    <w:p w14:paraId="11DE88BE" w14:textId="77777777" w:rsidR="005F7C1B" w:rsidRPr="005F7C1B" w:rsidRDefault="005F7C1B" w:rsidP="006A55FC">
      <w:pPr>
        <w:numPr>
          <w:ilvl w:val="2"/>
          <w:numId w:val="2"/>
        </w:numPr>
        <w:bidi w:val="0"/>
      </w:pPr>
      <w:r w:rsidRPr="005F7C1B">
        <w:t>Managers shall have full access to all features.</w:t>
      </w:r>
    </w:p>
    <w:p w14:paraId="213093C1" w14:textId="77777777" w:rsidR="005F7C1B" w:rsidRPr="005F7C1B" w:rsidRDefault="005F7C1B" w:rsidP="006A55FC">
      <w:pPr>
        <w:numPr>
          <w:ilvl w:val="2"/>
          <w:numId w:val="2"/>
        </w:numPr>
        <w:bidi w:val="0"/>
      </w:pPr>
      <w:r w:rsidRPr="005F7C1B">
        <w:t>Employees shall have restricted access, limited to:</w:t>
      </w:r>
    </w:p>
    <w:p w14:paraId="5FA10577" w14:textId="77777777" w:rsidR="005F7C1B" w:rsidRPr="005F7C1B" w:rsidRDefault="005F7C1B" w:rsidP="00A64189">
      <w:pPr>
        <w:numPr>
          <w:ilvl w:val="3"/>
          <w:numId w:val="15"/>
        </w:numPr>
        <w:bidi w:val="0"/>
      </w:pPr>
      <w:r w:rsidRPr="005F7C1B">
        <w:t>Viewing their project assignments and schedules</w:t>
      </w:r>
    </w:p>
    <w:p w14:paraId="3F5B8278" w14:textId="77777777" w:rsidR="005F7C1B" w:rsidRPr="005F7C1B" w:rsidRDefault="005F7C1B" w:rsidP="00A64189">
      <w:pPr>
        <w:numPr>
          <w:ilvl w:val="3"/>
          <w:numId w:val="15"/>
        </w:numPr>
        <w:bidi w:val="0"/>
      </w:pPr>
      <w:r w:rsidRPr="005F7C1B">
        <w:t>Submitting availability and preferences</w:t>
      </w:r>
    </w:p>
    <w:p w14:paraId="34A90013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 xml:space="preserve">All data shall </w:t>
      </w:r>
      <w:proofErr w:type="gramStart"/>
      <w:r w:rsidRPr="005F7C1B">
        <w:t xml:space="preserve">be </w:t>
      </w:r>
      <w:r w:rsidRPr="00C016FC">
        <w:rPr>
          <w:strike/>
          <w:rPrChange w:id="3" w:author="noa malul" w:date="2024-11-19T13:25:00Z" w16du:dateUtc="2024-11-19T11:25:00Z">
            <w:rPr/>
          </w:rPrChange>
        </w:rPr>
        <w:t>encrypted</w:t>
      </w:r>
      <w:proofErr w:type="gramEnd"/>
      <w:r w:rsidRPr="00C016FC">
        <w:rPr>
          <w:strike/>
          <w:rPrChange w:id="4" w:author="noa malul" w:date="2024-11-19T13:25:00Z" w16du:dateUtc="2024-11-19T11:25:00Z">
            <w:rPr/>
          </w:rPrChange>
        </w:rPr>
        <w:t xml:space="preserve"> and </w:t>
      </w:r>
      <w:r w:rsidRPr="005F7C1B">
        <w:t xml:space="preserve">securely stored to protect sensitive </w:t>
      </w:r>
      <w:proofErr w:type="gramStart"/>
      <w:r w:rsidRPr="005F7C1B">
        <w:t>employee</w:t>
      </w:r>
      <w:proofErr w:type="gramEnd"/>
      <w:r w:rsidRPr="005F7C1B">
        <w:t xml:space="preserve"> and project information.</w:t>
      </w:r>
    </w:p>
    <w:p w14:paraId="5274A182" w14:textId="77777777" w:rsidR="005F7C1B" w:rsidRPr="005F7C1B" w:rsidRDefault="005F7C1B" w:rsidP="006A55FC">
      <w:pPr>
        <w:numPr>
          <w:ilvl w:val="0"/>
          <w:numId w:val="2"/>
        </w:numPr>
        <w:bidi w:val="0"/>
      </w:pPr>
      <w:r w:rsidRPr="005F7C1B">
        <w:rPr>
          <w:b/>
          <w:bCs/>
        </w:rPr>
        <w:t>Notifications and Alerts</w:t>
      </w:r>
    </w:p>
    <w:p w14:paraId="5F64D270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The system shall notify employees and managers via email or in-app notifications about:</w:t>
      </w:r>
    </w:p>
    <w:p w14:paraId="39EA0734" w14:textId="77777777" w:rsidR="005F7C1B" w:rsidRPr="005F7C1B" w:rsidRDefault="005F7C1B" w:rsidP="00A64189">
      <w:pPr>
        <w:numPr>
          <w:ilvl w:val="2"/>
          <w:numId w:val="16"/>
        </w:numPr>
        <w:bidi w:val="0"/>
      </w:pPr>
      <w:r w:rsidRPr="005F7C1B">
        <w:t xml:space="preserve">Assigned tasks and changes in </w:t>
      </w:r>
      <w:proofErr w:type="gramStart"/>
      <w:r w:rsidRPr="005F7C1B">
        <w:t>schedules</w:t>
      </w:r>
      <w:proofErr w:type="gramEnd"/>
    </w:p>
    <w:p w14:paraId="62231AAC" w14:textId="77777777" w:rsidR="005F7C1B" w:rsidRPr="005F7C1B" w:rsidRDefault="005F7C1B" w:rsidP="00A64189">
      <w:pPr>
        <w:numPr>
          <w:ilvl w:val="2"/>
          <w:numId w:val="16"/>
        </w:numPr>
        <w:bidi w:val="0"/>
      </w:pPr>
      <w:r w:rsidRPr="005F7C1B">
        <w:t>Pending issues and deadlines</w:t>
      </w:r>
    </w:p>
    <w:p w14:paraId="77C32EF1" w14:textId="77777777" w:rsidR="005F7C1B" w:rsidRPr="005F7C1B" w:rsidRDefault="005F7C1B" w:rsidP="006A55FC">
      <w:pPr>
        <w:numPr>
          <w:ilvl w:val="1"/>
          <w:numId w:val="2"/>
        </w:numPr>
        <w:bidi w:val="0"/>
      </w:pPr>
      <w:r w:rsidRPr="005F7C1B">
        <w:t>Configurable alerts shall be available for critical updates, such as:</w:t>
      </w:r>
    </w:p>
    <w:p w14:paraId="15ECDA6D" w14:textId="77777777" w:rsidR="005F7C1B" w:rsidRPr="005F7C1B" w:rsidRDefault="005F7C1B" w:rsidP="00A64189">
      <w:pPr>
        <w:numPr>
          <w:ilvl w:val="2"/>
          <w:numId w:val="17"/>
        </w:numPr>
        <w:bidi w:val="0"/>
      </w:pPr>
      <w:r w:rsidRPr="005F7C1B">
        <w:t>Resource shortages</w:t>
      </w:r>
    </w:p>
    <w:p w14:paraId="3A843947" w14:textId="77777777" w:rsidR="005F7C1B" w:rsidRPr="005F7C1B" w:rsidRDefault="005F7C1B" w:rsidP="00A64189">
      <w:pPr>
        <w:numPr>
          <w:ilvl w:val="2"/>
          <w:numId w:val="17"/>
        </w:numPr>
        <w:bidi w:val="0"/>
      </w:pPr>
      <w:r w:rsidRPr="005F7C1B">
        <w:t>Project delays</w:t>
      </w:r>
    </w:p>
    <w:p w14:paraId="7CAB8DBB" w14:textId="77777777" w:rsidR="005F7C1B" w:rsidRPr="005F7C1B" w:rsidRDefault="005F7C1B" w:rsidP="00A64189">
      <w:pPr>
        <w:jc w:val="center"/>
      </w:pPr>
    </w:p>
    <w:sectPr w:rsidR="005F7C1B" w:rsidRPr="005F7C1B" w:rsidSect="00CC39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48AE"/>
    <w:multiLevelType w:val="multilevel"/>
    <w:tmpl w:val="BCACAA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4524E9"/>
    <w:multiLevelType w:val="multilevel"/>
    <w:tmpl w:val="0C1C1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67DC6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574AD7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DE59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37DE7"/>
    <w:multiLevelType w:val="multilevel"/>
    <w:tmpl w:val="BCACAA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7348F5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07E56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E4284E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152D32"/>
    <w:multiLevelType w:val="multilevel"/>
    <w:tmpl w:val="7854D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853432"/>
    <w:multiLevelType w:val="multilevel"/>
    <w:tmpl w:val="1D64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B11A07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B422FC"/>
    <w:multiLevelType w:val="multilevel"/>
    <w:tmpl w:val="84CAC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A45DBC"/>
    <w:multiLevelType w:val="multilevel"/>
    <w:tmpl w:val="0C1C1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ED5D98"/>
    <w:multiLevelType w:val="multilevel"/>
    <w:tmpl w:val="71DA5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527BD2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BE2188"/>
    <w:multiLevelType w:val="multilevel"/>
    <w:tmpl w:val="3F32B5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1621239">
    <w:abstractNumId w:val="10"/>
  </w:num>
  <w:num w:numId="2" w16cid:durableId="1521626108">
    <w:abstractNumId w:val="4"/>
  </w:num>
  <w:num w:numId="3" w16cid:durableId="1675953096">
    <w:abstractNumId w:val="14"/>
  </w:num>
  <w:num w:numId="4" w16cid:durableId="663975764">
    <w:abstractNumId w:val="6"/>
  </w:num>
  <w:num w:numId="5" w16cid:durableId="1690717750">
    <w:abstractNumId w:val="8"/>
  </w:num>
  <w:num w:numId="6" w16cid:durableId="1440178919">
    <w:abstractNumId w:val="2"/>
  </w:num>
  <w:num w:numId="7" w16cid:durableId="376517840">
    <w:abstractNumId w:val="16"/>
  </w:num>
  <w:num w:numId="8" w16cid:durableId="1621455946">
    <w:abstractNumId w:val="3"/>
  </w:num>
  <w:num w:numId="9" w16cid:durableId="1093093645">
    <w:abstractNumId w:val="11"/>
  </w:num>
  <w:num w:numId="10" w16cid:durableId="2087334586">
    <w:abstractNumId w:val="15"/>
  </w:num>
  <w:num w:numId="11" w16cid:durableId="1706514972">
    <w:abstractNumId w:val="7"/>
  </w:num>
  <w:num w:numId="12" w16cid:durableId="566036935">
    <w:abstractNumId w:val="9"/>
  </w:num>
  <w:num w:numId="13" w16cid:durableId="787771436">
    <w:abstractNumId w:val="13"/>
  </w:num>
  <w:num w:numId="14" w16cid:durableId="383145382">
    <w:abstractNumId w:val="1"/>
  </w:num>
  <w:num w:numId="15" w16cid:durableId="1610114863">
    <w:abstractNumId w:val="12"/>
  </w:num>
  <w:num w:numId="16" w16cid:durableId="1576479118">
    <w:abstractNumId w:val="5"/>
  </w:num>
  <w:num w:numId="17" w16cid:durableId="11299810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oa malul">
    <w15:presenceInfo w15:providerId="AD" w15:userId="S::noamalu@post.bgu.ac.il::0316af4c-3f83-4d50-8160-c519f3525e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1B"/>
    <w:rsid w:val="00217C8F"/>
    <w:rsid w:val="002E3398"/>
    <w:rsid w:val="00336B0A"/>
    <w:rsid w:val="005F7C1B"/>
    <w:rsid w:val="006A55FC"/>
    <w:rsid w:val="00751911"/>
    <w:rsid w:val="00A64189"/>
    <w:rsid w:val="00C016FC"/>
    <w:rsid w:val="00CC3966"/>
    <w:rsid w:val="00E8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CAC7C"/>
  <w15:chartTrackingRefBased/>
  <w15:docId w15:val="{95CF9DBD-0180-4577-8756-87408371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F7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F7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F7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F7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F7C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F7C1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F7C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F7C1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F7C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F7C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7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F7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7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F7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7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F7C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7C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7C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7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F7C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7C1B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A641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397</Words>
  <Characters>2274</Characters>
  <Application>Microsoft Office Word</Application>
  <DocSecurity>0</DocSecurity>
  <Lines>63</Lines>
  <Paragraphs>54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malul</dc:creator>
  <cp:keywords/>
  <dc:description/>
  <cp:lastModifiedBy>noa malul</cp:lastModifiedBy>
  <cp:revision>1</cp:revision>
  <dcterms:created xsi:type="dcterms:W3CDTF">2024-11-19T10:52:00Z</dcterms:created>
  <dcterms:modified xsi:type="dcterms:W3CDTF">2024-11-19T11:27:00Z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4e82e6bd-c54b-4654-a740-0f47b33692e8</vt:lpwstr>
  </property>
</Properties>
</file>