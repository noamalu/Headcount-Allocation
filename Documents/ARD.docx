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D4846" w14:textId="407E7726" w:rsidR="00933FDA" w:rsidRDefault="005A396F" w:rsidP="005E2B45">
      <w:pPr>
        <w:bidi w:val="0"/>
        <w:spacing w:line="256" w:lineRule="auto"/>
        <w:jc w:val="center"/>
        <w:rPr>
          <w:rFonts w:ascii="Eras Bold ITC" w:eastAsia="Times New Roman" w:hAnsi="Eras Bold ITC" w:cs="Arial"/>
          <w:b/>
          <w:bCs/>
          <w:color w:val="FFFFFF" w:themeColor="background1"/>
          <w:sz w:val="144"/>
          <w:szCs w:val="144"/>
          <w:u w:val="single"/>
        </w:rPr>
      </w:pPr>
      <w:r>
        <w:rPr>
          <w:rFonts w:ascii="Eras Bold ITC" w:eastAsia="Times New Roman" w:hAnsi="Eras Bold ITC" w:cs="Arial"/>
          <w:b/>
          <w:bCs/>
          <w:noProof/>
          <w:color w:val="FFFFFF" w:themeColor="background1"/>
          <w:sz w:val="144"/>
          <w:szCs w:val="144"/>
          <w:u w:val="single"/>
        </w:rPr>
        <mc:AlternateContent>
          <mc:Choice Requires="wpg">
            <w:drawing>
              <wp:anchor distT="0" distB="0" distL="114300" distR="114300" simplePos="0" relativeHeight="251662344" behindDoc="0" locked="0" layoutInCell="1" allowOverlap="1" wp14:anchorId="221E6231" wp14:editId="1DF1865E">
                <wp:simplePos x="0" y="0"/>
                <wp:positionH relativeFrom="margin">
                  <wp:align>center</wp:align>
                </wp:positionH>
                <wp:positionV relativeFrom="paragraph">
                  <wp:posOffset>-388447</wp:posOffset>
                </wp:positionV>
                <wp:extent cx="1228299" cy="1364776"/>
                <wp:effectExtent l="0" t="0" r="10160" b="6985"/>
                <wp:wrapNone/>
                <wp:docPr id="32041539" name="Group 29"/>
                <wp:cNvGraphicFramePr/>
                <a:graphic xmlns:a="http://schemas.openxmlformats.org/drawingml/2006/main">
                  <a:graphicData uri="http://schemas.microsoft.com/office/word/2010/wordprocessingGroup">
                    <wpg:wgp>
                      <wpg:cNvGrpSpPr/>
                      <wpg:grpSpPr>
                        <a:xfrm>
                          <a:off x="0" y="0"/>
                          <a:ext cx="1228299" cy="1364776"/>
                          <a:chOff x="0" y="100050"/>
                          <a:chExt cx="723265" cy="862330"/>
                        </a:xfrm>
                      </wpg:grpSpPr>
                      <wps:wsp>
                        <wps:cNvPr id="665653952" name="Oval 28"/>
                        <wps:cNvSpPr/>
                        <wps:spPr>
                          <a:xfrm>
                            <a:off x="0" y="181617"/>
                            <a:ext cx="723265" cy="76390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pic:pic xmlns:pic="http://schemas.openxmlformats.org/drawingml/2006/picture">
                        <pic:nvPicPr>
                          <pic:cNvPr id="407206523" name="Picture 27" descr="Group members | nems-mems-lab-bgu"/>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63610" y="100050"/>
                            <a:ext cx="586740" cy="86233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AE4BC16" id="Group 29" o:spid="_x0000_s1026" style="position:absolute;left:0;text-align:left;margin-left:0;margin-top:-30.6pt;width:96.7pt;height:107.45pt;z-index:251662344;mso-position-horizontal:center;mso-position-horizontal-relative:margin;mso-width-relative:margin;mso-height-relative:margin" coordorigin=",1000" coordsize="7232,86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">
                <v:oval id="Oval 28" o:spid="_x0000_s1027" style="position:absolute;top:1816;width:7232;height:7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" fillcolor="white [3212]" strokecolor="white [3212]"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8" type="#_x0000_t75" alt="Group members | nems-mems-lab-bgu" style="position:absolute;left:636;top:1000;width:5867;height:8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">
                  <v:imagedata r:id="rId9" o:title="Group members | nems-mems-lab-bgu"/>
                </v:shape>
                <w10:wrap anchorx="margin"/>
              </v:group>
            </w:pict>
          </mc:Fallback>
        </mc:AlternateContent>
      </w:r>
    </w:p>
    <w:p w14:paraId="0DE1E7CC" w14:textId="6EE61BB4" w:rsidR="00E41E26" w:rsidRDefault="00B45252" w:rsidP="005A396F">
      <w:pPr>
        <w:bidi w:val="0"/>
        <w:spacing w:line="256" w:lineRule="auto"/>
        <w:jc w:val="center"/>
        <w:rPr>
          <w:rFonts w:ascii="Eras Bold ITC" w:eastAsia="Times New Roman" w:hAnsi="Eras Bold ITC" w:cs="Arial"/>
          <w:b/>
          <w:bCs/>
          <w:color w:val="FFFFFF" w:themeColor="background1"/>
          <w:sz w:val="144"/>
          <w:szCs w:val="144"/>
        </w:rPr>
      </w:pPr>
      <w:r w:rsidRPr="00933FDA">
        <w:rPr>
          <w:rFonts w:ascii="Eras Bold ITC" w:eastAsia="Times New Roman" w:hAnsi="Eras Bold ITC" w:cs="Arial"/>
          <w:b/>
          <w:bCs/>
          <w:noProof/>
          <w:sz w:val="144"/>
          <w:szCs w:val="144"/>
        </w:rPr>
        <mc:AlternateContent>
          <mc:Choice Requires="wps">
            <w:drawing>
              <wp:anchor distT="0" distB="0" distL="114300" distR="114300" simplePos="0" relativeHeight="251659272" behindDoc="1" locked="0" layoutInCell="1" allowOverlap="1" wp14:anchorId="3FD77DB3" wp14:editId="2C0DB876">
                <wp:simplePos x="0" y="0"/>
                <wp:positionH relativeFrom="column">
                  <wp:posOffset>-818866</wp:posOffset>
                </wp:positionH>
                <wp:positionV relativeFrom="page">
                  <wp:posOffset>81887</wp:posOffset>
                </wp:positionV>
                <wp:extent cx="7341870" cy="10507980"/>
                <wp:effectExtent l="0" t="0" r="11430" b="26670"/>
                <wp:wrapNone/>
                <wp:docPr id="444349364" name="Rectangle 25"/>
                <wp:cNvGraphicFramePr/>
                <a:graphic xmlns:a="http://schemas.openxmlformats.org/drawingml/2006/main">
                  <a:graphicData uri="http://schemas.microsoft.com/office/word/2010/wordprocessingShape">
                    <wps:wsp>
                      <wps:cNvSpPr/>
                      <wps:spPr>
                        <a:xfrm>
                          <a:off x="0" y="0"/>
                          <a:ext cx="7341870" cy="10507980"/>
                        </a:xfrm>
                        <a:prstGeom prst="rect">
                          <a:avLst/>
                        </a:prstGeom>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0F95AE" id="Rectangle 25" o:spid="_x0000_s1026" style="position:absolute;left:0;text-align:left;margin-left:-64.5pt;margin-top:6.45pt;width:578.1pt;height:827.4pt;z-index:-2516572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" fillcolor="#156082 [3204]" strokecolor="white [3212]" strokeweight="1pt">
                <w10:wrap anchory="page"/>
              </v:rect>
            </w:pict>
          </mc:Fallback>
        </mc:AlternateContent>
      </w:r>
      <w:r w:rsidR="005A396F" w:rsidRPr="005A396F">
        <w:t xml:space="preserve"> </w:t>
      </w:r>
      <w:r w:rsidR="00E41E26">
        <w:rPr>
          <w:rFonts w:ascii="Eras Bold ITC" w:eastAsia="Times New Roman" w:hAnsi="Eras Bold ITC" w:cs="Arial"/>
          <w:b/>
          <w:bCs/>
          <w:color w:val="FFFFFF" w:themeColor="background1"/>
          <w:sz w:val="144"/>
          <w:szCs w:val="144"/>
        </w:rPr>
        <w:t>Headcount</w:t>
      </w:r>
    </w:p>
    <w:p w14:paraId="184A9404" w14:textId="1A2B6582" w:rsidR="007F0DD4" w:rsidRPr="00933FDA" w:rsidRDefault="00224453" w:rsidP="00E41E26">
      <w:pPr>
        <w:bidi w:val="0"/>
        <w:spacing w:line="256" w:lineRule="auto"/>
        <w:jc w:val="center"/>
        <w:rPr>
          <w:rFonts w:ascii="Eras Bold ITC" w:eastAsia="Times New Roman" w:hAnsi="Eras Bold ITC" w:cs="Arial"/>
          <w:b/>
          <w:bCs/>
          <w:color w:val="FFFFFF" w:themeColor="background1"/>
          <w:sz w:val="144"/>
          <w:szCs w:val="144"/>
        </w:rPr>
      </w:pPr>
      <w:r w:rsidRPr="00933FDA">
        <w:rPr>
          <w:rFonts w:ascii="Eras Bold ITC" w:eastAsia="Times New Roman" w:hAnsi="Eras Bold ITC" w:cs="Arial"/>
          <w:b/>
          <w:bCs/>
          <w:color w:val="FFFFFF" w:themeColor="background1"/>
          <w:sz w:val="144"/>
          <w:szCs w:val="144"/>
        </w:rPr>
        <w:t>Allocation</w:t>
      </w:r>
    </w:p>
    <w:p w14:paraId="09234528" w14:textId="7F6E50FE" w:rsidR="00933FDA" w:rsidRPr="00933FDA" w:rsidRDefault="00933FDA" w:rsidP="00933FDA">
      <w:pPr>
        <w:bidi w:val="0"/>
        <w:spacing w:line="256" w:lineRule="auto"/>
        <w:jc w:val="center"/>
        <w:rPr>
          <w:rFonts w:ascii="Eras Bold ITC" w:eastAsia="Times New Roman" w:hAnsi="Eras Bold ITC" w:cs="Arial"/>
          <w:b/>
          <w:bCs/>
          <w:color w:val="FFFFFF" w:themeColor="background1"/>
          <w:sz w:val="48"/>
          <w:szCs w:val="48"/>
        </w:rPr>
      </w:pPr>
      <w:r w:rsidRPr="00933FDA">
        <w:rPr>
          <w:rFonts w:ascii="Eras Bold ITC" w:eastAsia="Times New Roman" w:hAnsi="Eras Bold ITC" w:cs="Arial"/>
          <w:b/>
          <w:bCs/>
          <w:color w:val="FFFFFF" w:themeColor="background1"/>
          <w:sz w:val="144"/>
          <w:szCs w:val="144"/>
        </w:rPr>
        <w:t>Project</w:t>
      </w:r>
    </w:p>
    <w:p w14:paraId="7FEAFC0E" w14:textId="77777777" w:rsidR="00221005" w:rsidRDefault="00221005" w:rsidP="005E2B45">
      <w:pPr>
        <w:bidi w:val="0"/>
        <w:spacing w:line="256" w:lineRule="auto"/>
        <w:jc w:val="center"/>
        <w:rPr>
          <w:rFonts w:asciiTheme="majorHAnsi" w:eastAsia="Times New Roman" w:hAnsiTheme="majorHAnsi" w:cs="Arial"/>
          <w:b/>
          <w:bCs/>
          <w:color w:val="FFFFFF" w:themeColor="background1"/>
          <w:sz w:val="32"/>
          <w:szCs w:val="32"/>
        </w:rPr>
      </w:pPr>
    </w:p>
    <w:p w14:paraId="19D65C16" w14:textId="406E9AB6" w:rsidR="00221005" w:rsidRPr="00E41E26" w:rsidRDefault="00E218E7" w:rsidP="00221005">
      <w:pPr>
        <w:bidi w:val="0"/>
        <w:spacing w:line="256" w:lineRule="auto"/>
        <w:jc w:val="center"/>
        <w:rPr>
          <w:rFonts w:ascii="Eras Bold ITC" w:eastAsia="Times New Roman" w:hAnsi="Eras Bold ITC" w:cs="Arial"/>
          <w:color w:val="FFFFFF" w:themeColor="background1"/>
          <w:sz w:val="44"/>
          <w:szCs w:val="44"/>
        </w:rPr>
      </w:pPr>
      <w:r w:rsidRPr="00F527C8">
        <w:rPr>
          <w:rFonts w:ascii="Eras Bold ITC" w:eastAsia="Times New Roman" w:hAnsi="Eras Bold ITC" w:cs="Arial"/>
          <w:color w:val="FFFFFF" w:themeColor="background1"/>
          <w:sz w:val="48"/>
          <w:szCs w:val="48"/>
        </w:rPr>
        <w:t>A</w:t>
      </w:r>
      <w:r w:rsidRPr="00E41E26">
        <w:rPr>
          <w:rFonts w:ascii="Eras Bold ITC" w:eastAsia="Times New Roman" w:hAnsi="Eras Bold ITC" w:cs="Arial"/>
          <w:color w:val="FFFFFF" w:themeColor="background1"/>
          <w:sz w:val="44"/>
          <w:szCs w:val="44"/>
        </w:rPr>
        <w:t xml:space="preserve">pplication </w:t>
      </w:r>
      <w:r w:rsidRPr="00F527C8">
        <w:rPr>
          <w:rFonts w:ascii="Eras Bold ITC" w:eastAsia="Times New Roman" w:hAnsi="Eras Bold ITC" w:cs="Arial"/>
          <w:color w:val="FFFFFF" w:themeColor="background1"/>
          <w:sz w:val="48"/>
          <w:szCs w:val="48"/>
        </w:rPr>
        <w:t>R</w:t>
      </w:r>
      <w:r w:rsidRPr="00E41E26">
        <w:rPr>
          <w:rFonts w:ascii="Eras Bold ITC" w:eastAsia="Times New Roman" w:hAnsi="Eras Bold ITC" w:cs="Arial"/>
          <w:color w:val="FFFFFF" w:themeColor="background1"/>
          <w:sz w:val="44"/>
          <w:szCs w:val="44"/>
        </w:rPr>
        <w:t xml:space="preserve">equirements </w:t>
      </w:r>
      <w:r w:rsidRPr="00F527C8">
        <w:rPr>
          <w:rFonts w:ascii="Eras Bold ITC" w:eastAsia="Times New Roman" w:hAnsi="Eras Bold ITC" w:cs="Arial"/>
          <w:color w:val="FFFFFF" w:themeColor="background1"/>
          <w:sz w:val="48"/>
          <w:szCs w:val="48"/>
        </w:rPr>
        <w:t>D</w:t>
      </w:r>
      <w:r w:rsidRPr="00E41E26">
        <w:rPr>
          <w:rFonts w:ascii="Eras Bold ITC" w:eastAsia="Times New Roman" w:hAnsi="Eras Bold ITC" w:cs="Arial"/>
          <w:color w:val="FFFFFF" w:themeColor="background1"/>
          <w:sz w:val="44"/>
          <w:szCs w:val="44"/>
        </w:rPr>
        <w:t>ocument</w:t>
      </w:r>
    </w:p>
    <w:p w14:paraId="362A22E7" w14:textId="77777777" w:rsidR="00604B94" w:rsidRDefault="00604B94" w:rsidP="00221005">
      <w:pPr>
        <w:bidi w:val="0"/>
        <w:spacing w:line="256" w:lineRule="auto"/>
        <w:jc w:val="center"/>
        <w:rPr>
          <w:rFonts w:asciiTheme="majorHAnsi" w:eastAsia="Times New Roman" w:hAnsiTheme="majorHAnsi" w:cs="Arial"/>
          <w:b/>
          <w:bCs/>
          <w:color w:val="FFFFFF" w:themeColor="background1"/>
          <w:sz w:val="32"/>
          <w:szCs w:val="32"/>
        </w:rPr>
      </w:pPr>
    </w:p>
    <w:p w14:paraId="3AEEF256" w14:textId="77777777" w:rsidR="00E41E26" w:rsidRDefault="00E41E26" w:rsidP="00604B94">
      <w:pPr>
        <w:bidi w:val="0"/>
        <w:spacing w:line="256" w:lineRule="auto"/>
        <w:jc w:val="center"/>
        <w:rPr>
          <w:rFonts w:ascii="Eras Bold ITC" w:eastAsia="Times New Roman" w:hAnsi="Eras Bold ITC" w:cs="Arial"/>
          <w:color w:val="FFFFFF" w:themeColor="background1"/>
          <w:sz w:val="32"/>
          <w:szCs w:val="32"/>
        </w:rPr>
      </w:pPr>
    </w:p>
    <w:p w14:paraId="526A0318" w14:textId="7872598F" w:rsidR="00532F5F" w:rsidRDefault="00532F5F" w:rsidP="00532F5F">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Nofar Cohen Sedek</w:t>
      </w:r>
    </w:p>
    <w:p w14:paraId="74C654FB" w14:textId="22C749E1" w:rsidR="001C3C4D" w:rsidRPr="00604B94" w:rsidRDefault="001C3C4D" w:rsidP="00532F5F">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Gili Veltz</w:t>
      </w:r>
    </w:p>
    <w:p w14:paraId="173FFB79" w14:textId="6DA65D69" w:rsidR="001C3C4D" w:rsidRPr="00604B94" w:rsidRDefault="001C3C4D" w:rsidP="005E2B45">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Noa Malul</w:t>
      </w:r>
    </w:p>
    <w:p w14:paraId="00A243D0" w14:textId="2CD42C4E" w:rsidR="00C47F7D" w:rsidRPr="00604B94" w:rsidRDefault="0039343B" w:rsidP="005E2B45">
      <w:pPr>
        <w:bidi w:val="0"/>
        <w:spacing w:line="256" w:lineRule="auto"/>
        <w:jc w:val="center"/>
        <w:rPr>
          <w:rFonts w:ascii="Eras Bold ITC" w:eastAsia="Times New Roman" w:hAnsi="Eras Bold ITC" w:cs="Arial"/>
          <w:color w:val="FFFFFF" w:themeColor="background1"/>
          <w:sz w:val="32"/>
          <w:szCs w:val="32"/>
        </w:rPr>
      </w:pPr>
      <w:r w:rsidRPr="00604B94">
        <w:rPr>
          <w:rFonts w:ascii="Eras Bold ITC" w:eastAsia="Times New Roman" w:hAnsi="Eras Bold ITC" w:cs="Arial"/>
          <w:color w:val="FFFFFF" w:themeColor="background1"/>
          <w:sz w:val="32"/>
          <w:szCs w:val="32"/>
        </w:rPr>
        <w:t>Hadas Printz</w:t>
      </w:r>
    </w:p>
    <w:p w14:paraId="7066B13B" w14:textId="77777777" w:rsidR="00604B94" w:rsidRDefault="00604B94" w:rsidP="00604B94">
      <w:pPr>
        <w:bidi w:val="0"/>
        <w:spacing w:line="256" w:lineRule="auto"/>
        <w:jc w:val="center"/>
        <w:rPr>
          <w:rFonts w:asciiTheme="majorHAnsi" w:eastAsia="Times New Roman" w:hAnsiTheme="majorHAnsi" w:cs="Arial"/>
          <w:b/>
          <w:bCs/>
          <w:color w:val="FFFFFF" w:themeColor="background1"/>
          <w:sz w:val="32"/>
          <w:szCs w:val="32"/>
        </w:rPr>
      </w:pPr>
    </w:p>
    <w:p w14:paraId="7E1D04DC" w14:textId="77777777" w:rsidR="00E41E26" w:rsidRDefault="00E41E26" w:rsidP="00604B94">
      <w:pPr>
        <w:bidi w:val="0"/>
        <w:spacing w:line="256" w:lineRule="auto"/>
        <w:jc w:val="center"/>
        <w:rPr>
          <w:rFonts w:ascii="Eras Bold ITC" w:eastAsia="Times New Roman" w:hAnsi="Eras Bold ITC" w:cs="Arial"/>
          <w:color w:val="FFFFFF" w:themeColor="background1"/>
          <w:sz w:val="28"/>
          <w:szCs w:val="28"/>
        </w:rPr>
      </w:pPr>
    </w:p>
    <w:p w14:paraId="4C94DDB1" w14:textId="6EFA17CC" w:rsidR="00604B94" w:rsidRPr="00604B94" w:rsidRDefault="00604B94" w:rsidP="00E41E26">
      <w:pPr>
        <w:bidi w:val="0"/>
        <w:spacing w:line="256" w:lineRule="auto"/>
        <w:jc w:val="center"/>
        <w:rPr>
          <w:rFonts w:ascii="Eras Bold ITC" w:eastAsia="Times New Roman" w:hAnsi="Eras Bold ITC" w:cs="Arial"/>
          <w:color w:val="FFFFFF" w:themeColor="background1"/>
          <w:sz w:val="28"/>
          <w:szCs w:val="28"/>
        </w:rPr>
      </w:pPr>
      <w:r w:rsidRPr="00604B94">
        <w:rPr>
          <w:rFonts w:ascii="Eras Bold ITC" w:eastAsia="Times New Roman" w:hAnsi="Eras Bold ITC" w:cs="Arial"/>
          <w:color w:val="FFFFFF" w:themeColor="background1"/>
          <w:sz w:val="28"/>
          <w:szCs w:val="28"/>
        </w:rPr>
        <w:t>Version: 1.</w:t>
      </w:r>
      <w:r w:rsidR="008E3E7E">
        <w:rPr>
          <w:rFonts w:ascii="Eras Bold ITC" w:eastAsia="Times New Roman" w:hAnsi="Eras Bold ITC" w:cs="Arial"/>
          <w:color w:val="FFFFFF" w:themeColor="background1"/>
          <w:sz w:val="28"/>
          <w:szCs w:val="28"/>
        </w:rPr>
        <w:t>2</w:t>
      </w:r>
    </w:p>
    <w:p w14:paraId="791B713D" w14:textId="1607A259" w:rsidR="002A4E84" w:rsidRDefault="00926F1A" w:rsidP="00926F1A">
      <w:pPr>
        <w:pStyle w:val="Title"/>
        <w:bidi w:val="0"/>
        <w:rPr>
          <w:rFonts w:eastAsia="Times New Roman"/>
        </w:rPr>
      </w:pPr>
      <w:r>
        <w:rPr>
          <w:rFonts w:eastAsia="Times New Roman"/>
        </w:rPr>
        <w:lastRenderedPageBreak/>
        <w:t xml:space="preserve">Table of </w:t>
      </w:r>
      <w:r w:rsidR="00664B7C">
        <w:rPr>
          <w:rFonts w:eastAsia="Times New Roman"/>
        </w:rPr>
        <w:t>Contents</w:t>
      </w:r>
    </w:p>
    <w:p w14:paraId="1CF414DB" w14:textId="36F00666" w:rsidR="00664B7C" w:rsidRPr="0004536D" w:rsidRDefault="00C30470" w:rsidP="00504E11">
      <w:pPr>
        <w:bidi w:val="0"/>
        <w:spacing w:line="240" w:lineRule="auto"/>
        <w:jc w:val="center"/>
        <w:rPr>
          <w:sz w:val="28"/>
          <w:szCs w:val="28"/>
        </w:rPr>
      </w:pPr>
      <w:r w:rsidRPr="0004536D">
        <w:rPr>
          <w:sz w:val="28"/>
          <w:szCs w:val="28"/>
        </w:rPr>
        <w:t xml:space="preserve">Introduction </w:t>
      </w:r>
      <w:r w:rsidR="0004536D">
        <w:rPr>
          <w:sz w:val="28"/>
          <w:szCs w:val="28"/>
        </w:rPr>
        <w:t>.</w:t>
      </w:r>
      <w:r w:rsidR="007A5302" w:rsidRPr="0004536D">
        <w:rPr>
          <w:sz w:val="28"/>
          <w:szCs w:val="28"/>
        </w:rPr>
        <w:t>………………………………………………………………………</w:t>
      </w:r>
      <w:r w:rsidR="002D7FBF">
        <w:rPr>
          <w:sz w:val="28"/>
          <w:szCs w:val="28"/>
        </w:rPr>
        <w:t>…</w:t>
      </w:r>
      <w:r w:rsidR="007A5302" w:rsidRPr="0004536D">
        <w:rPr>
          <w:sz w:val="28"/>
          <w:szCs w:val="28"/>
        </w:rPr>
        <w:t>……….</w:t>
      </w:r>
      <w:r w:rsidR="0004536D">
        <w:rPr>
          <w:sz w:val="28"/>
          <w:szCs w:val="28"/>
        </w:rPr>
        <w:t xml:space="preserve"> </w:t>
      </w:r>
      <w:r w:rsidR="007A5302" w:rsidRPr="0004536D">
        <w:rPr>
          <w:sz w:val="28"/>
          <w:szCs w:val="28"/>
        </w:rPr>
        <w:t>3</w:t>
      </w:r>
    </w:p>
    <w:p w14:paraId="32EDDD05" w14:textId="17DC9B42" w:rsidR="00754B0A" w:rsidRPr="0004536D" w:rsidRDefault="00754B0A" w:rsidP="00504E11">
      <w:pPr>
        <w:pStyle w:val="ListParagraph"/>
        <w:numPr>
          <w:ilvl w:val="0"/>
          <w:numId w:val="34"/>
        </w:numPr>
        <w:bidi w:val="0"/>
        <w:spacing w:line="240" w:lineRule="auto"/>
        <w:jc w:val="center"/>
        <w:rPr>
          <w:sz w:val="28"/>
          <w:szCs w:val="28"/>
        </w:rPr>
      </w:pPr>
      <w:r w:rsidRPr="0004536D">
        <w:rPr>
          <w:sz w:val="28"/>
          <w:szCs w:val="28"/>
        </w:rPr>
        <w:t xml:space="preserve">Vision </w:t>
      </w:r>
      <w:r w:rsidR="007F3329" w:rsidRPr="0004536D">
        <w:rPr>
          <w:sz w:val="28"/>
          <w:szCs w:val="28"/>
        </w:rPr>
        <w:t>…………………………………………………………………………</w:t>
      </w:r>
      <w:r w:rsidR="002D7FBF">
        <w:rPr>
          <w:sz w:val="28"/>
          <w:szCs w:val="28"/>
        </w:rPr>
        <w:t>….</w:t>
      </w:r>
      <w:r w:rsidR="007F3329" w:rsidRPr="0004536D">
        <w:rPr>
          <w:sz w:val="28"/>
          <w:szCs w:val="28"/>
        </w:rPr>
        <w:t>…….</w:t>
      </w:r>
      <w:r w:rsidR="002D7FBF">
        <w:rPr>
          <w:sz w:val="28"/>
          <w:szCs w:val="28"/>
        </w:rPr>
        <w:t xml:space="preserve"> </w:t>
      </w:r>
      <w:r w:rsidR="007F3329" w:rsidRPr="0004536D">
        <w:rPr>
          <w:sz w:val="28"/>
          <w:szCs w:val="28"/>
        </w:rPr>
        <w:t>3</w:t>
      </w:r>
    </w:p>
    <w:p w14:paraId="00E73043" w14:textId="3580A5DB" w:rsidR="007F3329" w:rsidRPr="0004536D" w:rsidRDefault="007F3329" w:rsidP="00504E11">
      <w:pPr>
        <w:pStyle w:val="ListParagraph"/>
        <w:numPr>
          <w:ilvl w:val="0"/>
          <w:numId w:val="34"/>
        </w:numPr>
        <w:bidi w:val="0"/>
        <w:spacing w:line="240" w:lineRule="auto"/>
        <w:jc w:val="center"/>
        <w:rPr>
          <w:sz w:val="28"/>
          <w:szCs w:val="28"/>
        </w:rPr>
      </w:pPr>
      <w:r w:rsidRPr="0004536D">
        <w:rPr>
          <w:sz w:val="28"/>
          <w:szCs w:val="28"/>
        </w:rPr>
        <w:t>Stakeholders</w:t>
      </w:r>
      <w:r w:rsidR="0004536D" w:rsidRPr="0004536D">
        <w:rPr>
          <w:sz w:val="28"/>
          <w:szCs w:val="28"/>
        </w:rPr>
        <w:t xml:space="preserve"> ………………………………………………………………</w:t>
      </w:r>
      <w:r w:rsidR="002D7FBF">
        <w:rPr>
          <w:sz w:val="28"/>
          <w:szCs w:val="28"/>
        </w:rPr>
        <w:t>….</w:t>
      </w:r>
      <w:r w:rsidR="0004536D" w:rsidRPr="0004536D">
        <w:rPr>
          <w:sz w:val="28"/>
          <w:szCs w:val="28"/>
        </w:rPr>
        <w:t>……..</w:t>
      </w:r>
      <w:r w:rsidR="002D7FBF">
        <w:rPr>
          <w:sz w:val="28"/>
          <w:szCs w:val="28"/>
        </w:rPr>
        <w:t xml:space="preserve"> </w:t>
      </w:r>
      <w:r w:rsidR="001579FB" w:rsidRPr="0004536D">
        <w:rPr>
          <w:sz w:val="28"/>
          <w:szCs w:val="28"/>
        </w:rPr>
        <w:t>4</w:t>
      </w:r>
    </w:p>
    <w:p w14:paraId="04C41125" w14:textId="3AEB7422" w:rsidR="007F3329" w:rsidRPr="0004536D" w:rsidRDefault="007F3329" w:rsidP="00504E11">
      <w:pPr>
        <w:pStyle w:val="ListParagraph"/>
        <w:numPr>
          <w:ilvl w:val="0"/>
          <w:numId w:val="34"/>
        </w:numPr>
        <w:bidi w:val="0"/>
        <w:spacing w:line="240" w:lineRule="auto"/>
        <w:jc w:val="center"/>
        <w:rPr>
          <w:sz w:val="28"/>
          <w:szCs w:val="28"/>
        </w:rPr>
      </w:pPr>
      <w:r w:rsidRPr="0004536D">
        <w:rPr>
          <w:sz w:val="28"/>
          <w:szCs w:val="28"/>
        </w:rPr>
        <w:t>Software context</w:t>
      </w:r>
      <w:r w:rsidR="0004536D">
        <w:rPr>
          <w:sz w:val="28"/>
          <w:szCs w:val="28"/>
        </w:rPr>
        <w:t>……………………………………………………………</w:t>
      </w:r>
      <w:r w:rsidR="002D7FBF">
        <w:rPr>
          <w:sz w:val="28"/>
          <w:szCs w:val="28"/>
        </w:rPr>
        <w:t>…..</w:t>
      </w:r>
      <w:r w:rsidR="0004536D">
        <w:rPr>
          <w:sz w:val="28"/>
          <w:szCs w:val="28"/>
        </w:rPr>
        <w:t>…..</w:t>
      </w:r>
      <w:r w:rsidR="001579FB" w:rsidRPr="0004536D">
        <w:rPr>
          <w:sz w:val="28"/>
          <w:szCs w:val="28"/>
        </w:rPr>
        <w:t xml:space="preserve"> 5</w:t>
      </w:r>
    </w:p>
    <w:p w14:paraId="722C65FE" w14:textId="47DECE92" w:rsidR="001579FB" w:rsidRPr="0004536D" w:rsidRDefault="001579FB" w:rsidP="00504E11">
      <w:pPr>
        <w:bidi w:val="0"/>
        <w:spacing w:line="240" w:lineRule="auto"/>
        <w:jc w:val="center"/>
        <w:rPr>
          <w:sz w:val="28"/>
          <w:szCs w:val="28"/>
        </w:rPr>
      </w:pPr>
      <w:r w:rsidRPr="0004536D">
        <w:rPr>
          <w:sz w:val="28"/>
          <w:szCs w:val="28"/>
        </w:rPr>
        <w:t xml:space="preserve">User Scenarios </w:t>
      </w:r>
      <w:r w:rsidR="0004536D">
        <w:rPr>
          <w:sz w:val="28"/>
          <w:szCs w:val="28"/>
        </w:rPr>
        <w:t>…………………………………………………………………………</w:t>
      </w:r>
      <w:r w:rsidR="0006064F">
        <w:rPr>
          <w:sz w:val="28"/>
          <w:szCs w:val="28"/>
        </w:rPr>
        <w:t>..</w:t>
      </w:r>
      <w:r w:rsidR="002D7FBF">
        <w:rPr>
          <w:sz w:val="28"/>
          <w:szCs w:val="28"/>
        </w:rPr>
        <w:t>..</w:t>
      </w:r>
      <w:r w:rsidR="0004536D">
        <w:rPr>
          <w:sz w:val="28"/>
          <w:szCs w:val="28"/>
        </w:rPr>
        <w:t>.</w:t>
      </w:r>
      <w:r w:rsidR="0006064F">
        <w:rPr>
          <w:sz w:val="28"/>
          <w:szCs w:val="28"/>
        </w:rPr>
        <w:t>. 8</w:t>
      </w:r>
    </w:p>
    <w:p w14:paraId="5CEB3FF7" w14:textId="6800960F" w:rsidR="00727F27" w:rsidRPr="0004536D" w:rsidRDefault="00727F27" w:rsidP="00504E11">
      <w:pPr>
        <w:pStyle w:val="ListParagraph"/>
        <w:numPr>
          <w:ilvl w:val="0"/>
          <w:numId w:val="35"/>
        </w:numPr>
        <w:bidi w:val="0"/>
        <w:spacing w:line="240" w:lineRule="auto"/>
        <w:jc w:val="center"/>
        <w:rPr>
          <w:sz w:val="28"/>
          <w:szCs w:val="28"/>
        </w:rPr>
      </w:pPr>
      <w:r w:rsidRPr="0004536D">
        <w:rPr>
          <w:sz w:val="28"/>
          <w:szCs w:val="28"/>
        </w:rPr>
        <w:t>User Profile</w:t>
      </w:r>
      <w:r w:rsidR="0004536D">
        <w:rPr>
          <w:sz w:val="28"/>
          <w:szCs w:val="28"/>
        </w:rPr>
        <w:t xml:space="preserve"> </w:t>
      </w:r>
      <w:r w:rsidR="006A17A1">
        <w:rPr>
          <w:sz w:val="28"/>
          <w:szCs w:val="28"/>
        </w:rPr>
        <w:t>……………………………………………………………………</w:t>
      </w:r>
      <w:r w:rsidR="002D7FBF">
        <w:rPr>
          <w:sz w:val="28"/>
          <w:szCs w:val="28"/>
        </w:rPr>
        <w:t>……</w:t>
      </w:r>
      <w:r w:rsidR="006A17A1">
        <w:rPr>
          <w:sz w:val="28"/>
          <w:szCs w:val="28"/>
        </w:rPr>
        <w:t xml:space="preserve">… </w:t>
      </w:r>
      <w:r w:rsidR="0006064F">
        <w:rPr>
          <w:sz w:val="28"/>
          <w:szCs w:val="28"/>
        </w:rPr>
        <w:t>8</w:t>
      </w:r>
    </w:p>
    <w:p w14:paraId="70E46231" w14:textId="3A403280" w:rsidR="00727F27" w:rsidRPr="0004536D" w:rsidRDefault="00727F27" w:rsidP="00504E11">
      <w:pPr>
        <w:pStyle w:val="ListParagraph"/>
        <w:numPr>
          <w:ilvl w:val="0"/>
          <w:numId w:val="35"/>
        </w:numPr>
        <w:bidi w:val="0"/>
        <w:spacing w:line="240" w:lineRule="auto"/>
        <w:jc w:val="center"/>
        <w:rPr>
          <w:sz w:val="28"/>
          <w:szCs w:val="28"/>
        </w:rPr>
      </w:pPr>
      <w:r w:rsidRPr="0004536D">
        <w:rPr>
          <w:sz w:val="28"/>
          <w:szCs w:val="28"/>
        </w:rPr>
        <w:t>Manager Use cases</w:t>
      </w:r>
      <w:r w:rsidR="0004536D">
        <w:rPr>
          <w:sz w:val="28"/>
          <w:szCs w:val="28"/>
        </w:rPr>
        <w:t xml:space="preserve"> </w:t>
      </w:r>
      <w:r w:rsidR="006A17A1">
        <w:rPr>
          <w:sz w:val="28"/>
          <w:szCs w:val="28"/>
        </w:rPr>
        <w:t>………………………………………………………</w:t>
      </w:r>
      <w:r w:rsidR="002D7FBF">
        <w:rPr>
          <w:sz w:val="28"/>
          <w:szCs w:val="28"/>
        </w:rPr>
        <w:t>…</w:t>
      </w:r>
      <w:r w:rsidR="006A17A1">
        <w:rPr>
          <w:sz w:val="28"/>
          <w:szCs w:val="28"/>
        </w:rPr>
        <w:t>…</w:t>
      </w:r>
      <w:r w:rsidR="002D7FBF">
        <w:rPr>
          <w:sz w:val="28"/>
          <w:szCs w:val="28"/>
        </w:rPr>
        <w:t>.</w:t>
      </w:r>
      <w:r w:rsidR="006A17A1">
        <w:rPr>
          <w:sz w:val="28"/>
          <w:szCs w:val="28"/>
        </w:rPr>
        <w:t>..</w:t>
      </w:r>
      <w:r w:rsidR="002D7FBF">
        <w:rPr>
          <w:sz w:val="28"/>
          <w:szCs w:val="28"/>
        </w:rPr>
        <w:t xml:space="preserve"> </w:t>
      </w:r>
      <w:r w:rsidR="0004536D">
        <w:rPr>
          <w:sz w:val="28"/>
          <w:szCs w:val="28"/>
        </w:rPr>
        <w:t>1</w:t>
      </w:r>
      <w:r w:rsidR="0006064F">
        <w:rPr>
          <w:sz w:val="28"/>
          <w:szCs w:val="28"/>
        </w:rPr>
        <w:t>2</w:t>
      </w:r>
    </w:p>
    <w:p w14:paraId="032A67E6" w14:textId="1FA9E610" w:rsidR="00727F27" w:rsidRPr="0004536D" w:rsidRDefault="0004536D" w:rsidP="00504E11">
      <w:pPr>
        <w:pStyle w:val="ListParagraph"/>
        <w:numPr>
          <w:ilvl w:val="0"/>
          <w:numId w:val="35"/>
        </w:numPr>
        <w:bidi w:val="0"/>
        <w:spacing w:line="240" w:lineRule="auto"/>
        <w:jc w:val="center"/>
        <w:rPr>
          <w:sz w:val="28"/>
          <w:szCs w:val="28"/>
        </w:rPr>
      </w:pPr>
      <w:r w:rsidRPr="0004536D">
        <w:rPr>
          <w:sz w:val="28"/>
          <w:szCs w:val="28"/>
        </w:rPr>
        <w:t>Employee</w:t>
      </w:r>
      <w:r w:rsidR="00142AC1" w:rsidRPr="0004536D">
        <w:rPr>
          <w:sz w:val="28"/>
          <w:szCs w:val="28"/>
        </w:rPr>
        <w:t xml:space="preserve"> use cases</w:t>
      </w:r>
      <w:r w:rsidR="002D7FBF">
        <w:rPr>
          <w:sz w:val="28"/>
          <w:szCs w:val="28"/>
        </w:rPr>
        <w:t xml:space="preserve"> ……………………………………………………….…….</w:t>
      </w:r>
      <w:r>
        <w:rPr>
          <w:sz w:val="28"/>
          <w:szCs w:val="28"/>
        </w:rPr>
        <w:t xml:space="preserve"> </w:t>
      </w:r>
      <w:r w:rsidR="0006064F">
        <w:rPr>
          <w:sz w:val="28"/>
          <w:szCs w:val="28"/>
        </w:rPr>
        <w:t>18</w:t>
      </w:r>
    </w:p>
    <w:p w14:paraId="236BEFFE" w14:textId="155A9294" w:rsidR="00142AC1" w:rsidRPr="0004536D" w:rsidRDefault="00142AC1" w:rsidP="00504E11">
      <w:pPr>
        <w:pStyle w:val="ListParagraph"/>
        <w:numPr>
          <w:ilvl w:val="0"/>
          <w:numId w:val="35"/>
        </w:numPr>
        <w:bidi w:val="0"/>
        <w:spacing w:line="240" w:lineRule="auto"/>
        <w:jc w:val="center"/>
        <w:rPr>
          <w:sz w:val="28"/>
          <w:szCs w:val="28"/>
        </w:rPr>
      </w:pPr>
      <w:r w:rsidRPr="0004536D">
        <w:rPr>
          <w:sz w:val="28"/>
          <w:szCs w:val="28"/>
        </w:rPr>
        <w:t>Big Manager use cases</w:t>
      </w:r>
      <w:r w:rsidR="0004536D">
        <w:rPr>
          <w:sz w:val="28"/>
          <w:szCs w:val="28"/>
        </w:rPr>
        <w:t xml:space="preserve"> </w:t>
      </w:r>
      <w:r w:rsidR="002D7FBF">
        <w:rPr>
          <w:sz w:val="28"/>
          <w:szCs w:val="28"/>
        </w:rPr>
        <w:t xml:space="preserve">…………………………………………………………. </w:t>
      </w:r>
      <w:r w:rsidR="0004536D">
        <w:rPr>
          <w:sz w:val="28"/>
          <w:szCs w:val="28"/>
        </w:rPr>
        <w:t>2</w:t>
      </w:r>
      <w:r w:rsidR="0006064F">
        <w:rPr>
          <w:sz w:val="28"/>
          <w:szCs w:val="28"/>
        </w:rPr>
        <w:t>1</w:t>
      </w:r>
    </w:p>
    <w:p w14:paraId="735E916A" w14:textId="377B33C0" w:rsidR="00266117" w:rsidRPr="0004536D" w:rsidRDefault="00266117" w:rsidP="00504E11">
      <w:pPr>
        <w:bidi w:val="0"/>
        <w:spacing w:line="240" w:lineRule="auto"/>
        <w:jc w:val="center"/>
        <w:rPr>
          <w:sz w:val="28"/>
          <w:szCs w:val="28"/>
        </w:rPr>
      </w:pPr>
      <w:r w:rsidRPr="0004536D">
        <w:rPr>
          <w:sz w:val="28"/>
          <w:szCs w:val="28"/>
        </w:rPr>
        <w:t>Functional Requirements</w:t>
      </w:r>
      <w:r w:rsidR="002D7FBF">
        <w:rPr>
          <w:sz w:val="28"/>
          <w:szCs w:val="28"/>
        </w:rPr>
        <w:t xml:space="preserve"> ………………………………………………………………</w:t>
      </w:r>
      <w:r w:rsidR="0004536D">
        <w:rPr>
          <w:sz w:val="28"/>
          <w:szCs w:val="28"/>
        </w:rPr>
        <w:t xml:space="preserve"> </w:t>
      </w:r>
      <w:r w:rsidR="006A17A1">
        <w:rPr>
          <w:sz w:val="28"/>
          <w:szCs w:val="28"/>
        </w:rPr>
        <w:t>2</w:t>
      </w:r>
      <w:r w:rsidR="0006064F">
        <w:rPr>
          <w:sz w:val="28"/>
          <w:szCs w:val="28"/>
        </w:rPr>
        <w:t>2</w:t>
      </w:r>
    </w:p>
    <w:p w14:paraId="01B8BC01" w14:textId="74F7C17E" w:rsidR="00266117" w:rsidRPr="0004536D" w:rsidRDefault="004F2B5A" w:rsidP="00504E11">
      <w:pPr>
        <w:pStyle w:val="ListParagraph"/>
        <w:numPr>
          <w:ilvl w:val="0"/>
          <w:numId w:val="36"/>
        </w:numPr>
        <w:bidi w:val="0"/>
        <w:spacing w:line="240" w:lineRule="auto"/>
        <w:jc w:val="center"/>
        <w:rPr>
          <w:sz w:val="28"/>
          <w:szCs w:val="28"/>
        </w:rPr>
      </w:pPr>
      <w:r w:rsidRPr="0004536D">
        <w:rPr>
          <w:sz w:val="28"/>
          <w:szCs w:val="28"/>
        </w:rPr>
        <w:t>Employee</w:t>
      </w:r>
      <w:r w:rsidR="00266117" w:rsidRPr="0004536D">
        <w:rPr>
          <w:sz w:val="28"/>
          <w:szCs w:val="28"/>
        </w:rPr>
        <w:t xml:space="preserve"> and project management</w:t>
      </w:r>
      <w:r w:rsidR="002D7FBF">
        <w:rPr>
          <w:sz w:val="28"/>
          <w:szCs w:val="28"/>
        </w:rPr>
        <w:t xml:space="preserve"> ………………</w:t>
      </w:r>
      <w:r>
        <w:rPr>
          <w:sz w:val="28"/>
          <w:szCs w:val="28"/>
        </w:rPr>
        <w:t>..</w:t>
      </w:r>
      <w:r w:rsidR="002D7FBF">
        <w:rPr>
          <w:sz w:val="28"/>
          <w:szCs w:val="28"/>
        </w:rPr>
        <w:t>………………………</w:t>
      </w:r>
      <w:r w:rsidR="006A17A1">
        <w:rPr>
          <w:sz w:val="28"/>
          <w:szCs w:val="28"/>
        </w:rPr>
        <w:t xml:space="preserve"> 2</w:t>
      </w:r>
      <w:r w:rsidR="0006064F">
        <w:rPr>
          <w:sz w:val="28"/>
          <w:szCs w:val="28"/>
        </w:rPr>
        <w:t>2</w:t>
      </w:r>
    </w:p>
    <w:p w14:paraId="0E1D26DE" w14:textId="3881FBDE" w:rsidR="00266117"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Issue Tracking</w:t>
      </w:r>
      <w:r w:rsidR="002D7FBF">
        <w:rPr>
          <w:sz w:val="28"/>
          <w:szCs w:val="28"/>
        </w:rPr>
        <w:t xml:space="preserve"> ………………………………………………………………………</w:t>
      </w:r>
      <w:r w:rsidR="006A17A1">
        <w:rPr>
          <w:sz w:val="28"/>
          <w:szCs w:val="28"/>
        </w:rPr>
        <w:t xml:space="preserve"> 2</w:t>
      </w:r>
      <w:r w:rsidR="0006064F">
        <w:rPr>
          <w:sz w:val="28"/>
          <w:szCs w:val="28"/>
        </w:rPr>
        <w:t>2</w:t>
      </w:r>
    </w:p>
    <w:p w14:paraId="06AFBBAA" w14:textId="6D21A109" w:rsidR="007F364D"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Gap Analysis and Resolution</w:t>
      </w:r>
      <w:r w:rsidR="002D7FBF">
        <w:rPr>
          <w:sz w:val="28"/>
          <w:szCs w:val="28"/>
        </w:rPr>
        <w:t xml:space="preserve"> ………………………………………………….</w:t>
      </w:r>
      <w:r w:rsidR="006A17A1">
        <w:rPr>
          <w:sz w:val="28"/>
          <w:szCs w:val="28"/>
        </w:rPr>
        <w:t xml:space="preserve"> 2</w:t>
      </w:r>
      <w:r w:rsidR="0006064F">
        <w:rPr>
          <w:sz w:val="28"/>
          <w:szCs w:val="28"/>
        </w:rPr>
        <w:t>3</w:t>
      </w:r>
    </w:p>
    <w:p w14:paraId="60CD5C7F" w14:textId="31AA7EE5" w:rsidR="007F364D"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Interactive Scheduling</w:t>
      </w:r>
      <w:r w:rsidR="002D7FBF">
        <w:rPr>
          <w:sz w:val="28"/>
          <w:szCs w:val="28"/>
        </w:rPr>
        <w:t xml:space="preserve"> …………………………………………………………..</w:t>
      </w:r>
      <w:r w:rsidR="006A17A1">
        <w:rPr>
          <w:sz w:val="28"/>
          <w:szCs w:val="28"/>
        </w:rPr>
        <w:t xml:space="preserve"> 2</w:t>
      </w:r>
      <w:r w:rsidR="0006064F">
        <w:rPr>
          <w:sz w:val="28"/>
          <w:szCs w:val="28"/>
        </w:rPr>
        <w:t>3</w:t>
      </w:r>
    </w:p>
    <w:p w14:paraId="7D4FD78F" w14:textId="5C30692C" w:rsidR="007F364D"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Reporting and Visualization</w:t>
      </w:r>
      <w:r w:rsidR="002D7FBF">
        <w:rPr>
          <w:sz w:val="28"/>
          <w:szCs w:val="28"/>
        </w:rPr>
        <w:t>…………………………………………………….</w:t>
      </w:r>
      <w:r w:rsidR="006A17A1">
        <w:rPr>
          <w:sz w:val="28"/>
          <w:szCs w:val="28"/>
        </w:rPr>
        <w:t xml:space="preserve"> 2</w:t>
      </w:r>
      <w:r w:rsidR="0006064F">
        <w:rPr>
          <w:sz w:val="28"/>
          <w:szCs w:val="28"/>
        </w:rPr>
        <w:t>3</w:t>
      </w:r>
    </w:p>
    <w:p w14:paraId="21C47258" w14:textId="4A956DCE" w:rsidR="007F364D"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User Access and Security</w:t>
      </w:r>
      <w:r w:rsidR="002D7FBF">
        <w:rPr>
          <w:sz w:val="28"/>
          <w:szCs w:val="28"/>
        </w:rPr>
        <w:t>……………………………………………………….</w:t>
      </w:r>
      <w:r w:rsidR="006A17A1">
        <w:rPr>
          <w:sz w:val="28"/>
          <w:szCs w:val="28"/>
        </w:rPr>
        <w:t xml:space="preserve"> 2</w:t>
      </w:r>
      <w:r w:rsidR="0006064F">
        <w:rPr>
          <w:sz w:val="28"/>
          <w:szCs w:val="28"/>
        </w:rPr>
        <w:t>3</w:t>
      </w:r>
    </w:p>
    <w:p w14:paraId="5B4B306A" w14:textId="2E5A4689" w:rsidR="007F364D" w:rsidRPr="0004536D" w:rsidRDefault="007F364D" w:rsidP="00504E11">
      <w:pPr>
        <w:pStyle w:val="ListParagraph"/>
        <w:numPr>
          <w:ilvl w:val="0"/>
          <w:numId w:val="36"/>
        </w:numPr>
        <w:bidi w:val="0"/>
        <w:spacing w:line="240" w:lineRule="auto"/>
        <w:jc w:val="center"/>
        <w:rPr>
          <w:sz w:val="28"/>
          <w:szCs w:val="28"/>
        </w:rPr>
      </w:pPr>
      <w:r w:rsidRPr="0004536D">
        <w:rPr>
          <w:sz w:val="28"/>
          <w:szCs w:val="28"/>
        </w:rPr>
        <w:t>Notifications and Alerts</w:t>
      </w:r>
      <w:r w:rsidR="002D7FBF">
        <w:rPr>
          <w:sz w:val="28"/>
          <w:szCs w:val="28"/>
        </w:rPr>
        <w:t>………………………………………………………….</w:t>
      </w:r>
      <w:r w:rsidR="006A17A1">
        <w:rPr>
          <w:sz w:val="28"/>
          <w:szCs w:val="28"/>
        </w:rPr>
        <w:t xml:space="preserve"> 2</w:t>
      </w:r>
      <w:r w:rsidR="0006064F">
        <w:rPr>
          <w:sz w:val="28"/>
          <w:szCs w:val="28"/>
        </w:rPr>
        <w:t>4</w:t>
      </w:r>
    </w:p>
    <w:p w14:paraId="160C609E" w14:textId="2B0095F9" w:rsidR="0017597E" w:rsidRPr="0004536D" w:rsidRDefault="0017597E" w:rsidP="00504E11">
      <w:pPr>
        <w:pStyle w:val="ListParagraph"/>
        <w:numPr>
          <w:ilvl w:val="0"/>
          <w:numId w:val="36"/>
        </w:numPr>
        <w:bidi w:val="0"/>
        <w:spacing w:line="240" w:lineRule="auto"/>
        <w:jc w:val="center"/>
        <w:rPr>
          <w:sz w:val="28"/>
          <w:szCs w:val="28"/>
        </w:rPr>
      </w:pPr>
      <w:r w:rsidRPr="0004536D">
        <w:rPr>
          <w:sz w:val="28"/>
          <w:szCs w:val="28"/>
        </w:rPr>
        <w:t>Recommendation Feedback</w:t>
      </w:r>
      <w:r w:rsidR="002D7FBF">
        <w:rPr>
          <w:sz w:val="28"/>
          <w:szCs w:val="28"/>
        </w:rPr>
        <w:t>…………………………………………………..</w:t>
      </w:r>
      <w:r w:rsidR="006A17A1">
        <w:rPr>
          <w:sz w:val="28"/>
          <w:szCs w:val="28"/>
        </w:rPr>
        <w:t xml:space="preserve"> 2</w:t>
      </w:r>
      <w:r w:rsidR="0006064F">
        <w:rPr>
          <w:sz w:val="28"/>
          <w:szCs w:val="28"/>
        </w:rPr>
        <w:t>4</w:t>
      </w:r>
    </w:p>
    <w:p w14:paraId="6A719A1E" w14:textId="47715D68" w:rsidR="00E0091E" w:rsidRPr="0004536D" w:rsidRDefault="00E0091E" w:rsidP="00504E11">
      <w:pPr>
        <w:bidi w:val="0"/>
        <w:spacing w:line="240" w:lineRule="auto"/>
        <w:jc w:val="center"/>
        <w:rPr>
          <w:sz w:val="28"/>
          <w:szCs w:val="28"/>
        </w:rPr>
      </w:pPr>
      <w:r w:rsidRPr="0004536D">
        <w:rPr>
          <w:sz w:val="28"/>
          <w:szCs w:val="28"/>
        </w:rPr>
        <w:t>Non</w:t>
      </w:r>
      <w:r w:rsidR="00DE5426" w:rsidRPr="0004536D">
        <w:rPr>
          <w:sz w:val="28"/>
          <w:szCs w:val="28"/>
        </w:rPr>
        <w:t>-</w:t>
      </w:r>
      <w:r w:rsidRPr="0004536D">
        <w:rPr>
          <w:sz w:val="28"/>
          <w:szCs w:val="28"/>
        </w:rPr>
        <w:t>Functional Requirements</w:t>
      </w:r>
      <w:r w:rsidR="002D7FBF">
        <w:rPr>
          <w:sz w:val="28"/>
          <w:szCs w:val="28"/>
        </w:rPr>
        <w:t xml:space="preserve"> ……………………………………………………….</w:t>
      </w:r>
      <w:r w:rsidR="006A17A1">
        <w:rPr>
          <w:sz w:val="28"/>
          <w:szCs w:val="28"/>
        </w:rPr>
        <w:t xml:space="preserve"> 2</w:t>
      </w:r>
      <w:r w:rsidR="0006064F">
        <w:rPr>
          <w:sz w:val="28"/>
          <w:szCs w:val="28"/>
        </w:rPr>
        <w:t>5</w:t>
      </w:r>
    </w:p>
    <w:p w14:paraId="60AC6BF0" w14:textId="6A82C619" w:rsidR="00E0091E" w:rsidRPr="0004536D" w:rsidRDefault="00E0091E" w:rsidP="00504E11">
      <w:pPr>
        <w:pStyle w:val="ListParagraph"/>
        <w:numPr>
          <w:ilvl w:val="0"/>
          <w:numId w:val="37"/>
        </w:numPr>
        <w:bidi w:val="0"/>
        <w:spacing w:line="240" w:lineRule="auto"/>
        <w:jc w:val="center"/>
        <w:rPr>
          <w:sz w:val="28"/>
          <w:szCs w:val="28"/>
        </w:rPr>
      </w:pPr>
      <w:r w:rsidRPr="0004536D">
        <w:rPr>
          <w:sz w:val="28"/>
          <w:szCs w:val="28"/>
        </w:rPr>
        <w:t>Performance</w:t>
      </w:r>
      <w:r w:rsidR="002D7FBF">
        <w:rPr>
          <w:sz w:val="28"/>
          <w:szCs w:val="28"/>
        </w:rPr>
        <w:t>………………………………………………………………………..</w:t>
      </w:r>
      <w:r w:rsidR="006A17A1">
        <w:rPr>
          <w:sz w:val="28"/>
          <w:szCs w:val="28"/>
        </w:rPr>
        <w:t xml:space="preserve"> 2</w:t>
      </w:r>
      <w:r w:rsidR="0006064F">
        <w:rPr>
          <w:sz w:val="28"/>
          <w:szCs w:val="28"/>
        </w:rPr>
        <w:t>5</w:t>
      </w:r>
    </w:p>
    <w:p w14:paraId="60D6986B" w14:textId="4F018DA1" w:rsidR="00E0091E" w:rsidRPr="0004536D" w:rsidRDefault="00E0091E" w:rsidP="00504E11">
      <w:pPr>
        <w:pStyle w:val="ListParagraph"/>
        <w:numPr>
          <w:ilvl w:val="0"/>
          <w:numId w:val="37"/>
        </w:numPr>
        <w:bidi w:val="0"/>
        <w:spacing w:line="240" w:lineRule="auto"/>
        <w:jc w:val="center"/>
        <w:rPr>
          <w:sz w:val="28"/>
          <w:szCs w:val="28"/>
        </w:rPr>
      </w:pPr>
      <w:r w:rsidRPr="0004536D">
        <w:rPr>
          <w:sz w:val="28"/>
          <w:szCs w:val="28"/>
        </w:rPr>
        <w:t>User Interface (UI/UX)</w:t>
      </w:r>
      <w:r w:rsidR="002D7FBF">
        <w:rPr>
          <w:sz w:val="28"/>
          <w:szCs w:val="28"/>
        </w:rPr>
        <w:t xml:space="preserve"> …………………………………………………………..</w:t>
      </w:r>
      <w:r w:rsidR="006A17A1">
        <w:rPr>
          <w:sz w:val="28"/>
          <w:szCs w:val="28"/>
        </w:rPr>
        <w:t xml:space="preserve"> 2</w:t>
      </w:r>
      <w:r w:rsidR="0006064F">
        <w:rPr>
          <w:sz w:val="28"/>
          <w:szCs w:val="28"/>
        </w:rPr>
        <w:t>5</w:t>
      </w:r>
    </w:p>
    <w:p w14:paraId="2A7327B7" w14:textId="544876F2" w:rsidR="00DE5426" w:rsidRPr="0004536D" w:rsidRDefault="00DE5426" w:rsidP="00504E11">
      <w:pPr>
        <w:pStyle w:val="ListParagraph"/>
        <w:numPr>
          <w:ilvl w:val="0"/>
          <w:numId w:val="37"/>
        </w:numPr>
        <w:bidi w:val="0"/>
        <w:spacing w:line="240" w:lineRule="auto"/>
        <w:jc w:val="center"/>
        <w:rPr>
          <w:sz w:val="28"/>
          <w:szCs w:val="28"/>
        </w:rPr>
      </w:pPr>
      <w:r w:rsidRPr="0004536D">
        <w:rPr>
          <w:sz w:val="28"/>
          <w:szCs w:val="28"/>
        </w:rPr>
        <w:t>Data Security</w:t>
      </w:r>
      <w:r w:rsidR="002D7FBF">
        <w:rPr>
          <w:sz w:val="28"/>
          <w:szCs w:val="28"/>
        </w:rPr>
        <w:t xml:space="preserve"> ……………………………………………………………………….</w:t>
      </w:r>
      <w:r w:rsidR="006A17A1">
        <w:rPr>
          <w:sz w:val="28"/>
          <w:szCs w:val="28"/>
        </w:rPr>
        <w:t xml:space="preserve"> 2</w:t>
      </w:r>
      <w:r w:rsidR="0006064F">
        <w:rPr>
          <w:sz w:val="28"/>
          <w:szCs w:val="28"/>
        </w:rPr>
        <w:t>5</w:t>
      </w:r>
    </w:p>
    <w:p w14:paraId="71CADEDA" w14:textId="0295DF4B" w:rsidR="00DE5426" w:rsidRPr="0004536D" w:rsidRDefault="00DE5426" w:rsidP="00504E11">
      <w:pPr>
        <w:pStyle w:val="ListParagraph"/>
        <w:numPr>
          <w:ilvl w:val="0"/>
          <w:numId w:val="37"/>
        </w:numPr>
        <w:bidi w:val="0"/>
        <w:spacing w:line="240" w:lineRule="auto"/>
        <w:jc w:val="center"/>
        <w:rPr>
          <w:sz w:val="28"/>
          <w:szCs w:val="28"/>
        </w:rPr>
      </w:pPr>
      <w:r w:rsidRPr="0004536D">
        <w:rPr>
          <w:sz w:val="28"/>
          <w:szCs w:val="28"/>
        </w:rPr>
        <w:t>Scalability</w:t>
      </w:r>
      <w:r w:rsidR="002D7FBF">
        <w:rPr>
          <w:sz w:val="28"/>
          <w:szCs w:val="28"/>
        </w:rPr>
        <w:t xml:space="preserve"> …………………………………………………………………………..</w:t>
      </w:r>
      <w:r w:rsidR="006A17A1">
        <w:rPr>
          <w:sz w:val="28"/>
          <w:szCs w:val="28"/>
        </w:rPr>
        <w:t xml:space="preserve"> 2</w:t>
      </w:r>
      <w:r w:rsidR="00400CFE">
        <w:rPr>
          <w:sz w:val="28"/>
          <w:szCs w:val="28"/>
        </w:rPr>
        <w:t>5</w:t>
      </w:r>
    </w:p>
    <w:p w14:paraId="19CCB665" w14:textId="76E7B869" w:rsidR="0004536D" w:rsidRDefault="00DE5426" w:rsidP="00E12898">
      <w:pPr>
        <w:bidi w:val="0"/>
        <w:spacing w:line="240" w:lineRule="auto"/>
        <w:jc w:val="center"/>
        <w:rPr>
          <w:sz w:val="28"/>
          <w:szCs w:val="28"/>
        </w:rPr>
      </w:pPr>
      <w:r w:rsidRPr="0004536D">
        <w:rPr>
          <w:sz w:val="28"/>
          <w:szCs w:val="28"/>
        </w:rPr>
        <w:t>Risk Assessment</w:t>
      </w:r>
      <w:r w:rsidR="006A17A1">
        <w:rPr>
          <w:sz w:val="28"/>
          <w:szCs w:val="28"/>
        </w:rPr>
        <w:t xml:space="preserve"> </w:t>
      </w:r>
      <w:r w:rsidR="002D7FBF">
        <w:rPr>
          <w:sz w:val="28"/>
          <w:szCs w:val="28"/>
        </w:rPr>
        <w:t xml:space="preserve">…………………………………..…………………………………….. </w:t>
      </w:r>
      <w:r w:rsidR="006A17A1">
        <w:rPr>
          <w:sz w:val="28"/>
          <w:szCs w:val="28"/>
        </w:rPr>
        <w:t>2</w:t>
      </w:r>
      <w:r w:rsidR="00400CFE">
        <w:rPr>
          <w:sz w:val="28"/>
          <w:szCs w:val="28"/>
        </w:rPr>
        <w:t>6</w:t>
      </w:r>
      <w:r w:rsidR="0004536D">
        <w:rPr>
          <w:sz w:val="28"/>
          <w:szCs w:val="28"/>
        </w:rPr>
        <w:br w:type="page"/>
      </w:r>
    </w:p>
    <w:p w14:paraId="16930799" w14:textId="03302909" w:rsidR="00C82304" w:rsidRPr="00AE28DB" w:rsidRDefault="00C82304" w:rsidP="005E2B45">
      <w:pPr>
        <w:pStyle w:val="Title"/>
        <w:bidi w:val="0"/>
        <w:rPr>
          <w:rFonts w:eastAsia="Times New Roman"/>
        </w:rPr>
      </w:pPr>
      <w:r w:rsidRPr="00AE28DB">
        <w:rPr>
          <w:rFonts w:eastAsia="Times New Roman"/>
        </w:rPr>
        <w:lastRenderedPageBreak/>
        <w:t>Introduction</w:t>
      </w:r>
    </w:p>
    <w:p w14:paraId="4205F027" w14:textId="77777777" w:rsidR="00C82304" w:rsidRPr="00AE28DB" w:rsidRDefault="00C82304" w:rsidP="005E2B45">
      <w:pPr>
        <w:bidi w:val="0"/>
        <w:spacing w:line="256" w:lineRule="auto"/>
        <w:rPr>
          <w:rFonts w:asciiTheme="majorHAnsi" w:eastAsia="Times New Roman" w:hAnsiTheme="majorHAnsi" w:cs="Arial"/>
          <w:b/>
          <w:bCs/>
          <w:sz w:val="28"/>
          <w:szCs w:val="28"/>
          <w:u w:val="single"/>
        </w:rPr>
      </w:pPr>
    </w:p>
    <w:p w14:paraId="19676CD0" w14:textId="21973CD8" w:rsidR="00224453" w:rsidRPr="00224453" w:rsidRDefault="00224453" w:rsidP="005E2B45">
      <w:pPr>
        <w:bidi w:val="0"/>
        <w:spacing w:line="256" w:lineRule="auto"/>
        <w:rPr>
          <w:rFonts w:asciiTheme="majorHAnsi" w:eastAsia="Times New Roman" w:hAnsiTheme="majorHAnsi" w:cs="Arial"/>
          <w:sz w:val="28"/>
          <w:szCs w:val="28"/>
        </w:rPr>
      </w:pPr>
      <w:r w:rsidRPr="00224453">
        <w:rPr>
          <w:rStyle w:val="Heading1Char"/>
        </w:rPr>
        <w:t>Vision</w:t>
      </w:r>
      <w:r w:rsidRPr="00224453">
        <w:rPr>
          <w:rFonts w:asciiTheme="majorHAnsi" w:eastAsia="Times New Roman" w:hAnsiTheme="majorHAnsi" w:cs="Arial"/>
          <w:b/>
          <w:bCs/>
          <w:sz w:val="28"/>
          <w:szCs w:val="28"/>
        </w:rPr>
        <w:t>:</w:t>
      </w:r>
      <w:r w:rsidRPr="00224453">
        <w:rPr>
          <w:rFonts w:asciiTheme="majorHAnsi" w:eastAsia="Times New Roman" w:hAnsiTheme="majorHAnsi" w:cs="Arial"/>
          <w:sz w:val="28"/>
          <w:szCs w:val="28"/>
        </w:rPr>
        <w:br/>
        <w:t>Headcount allocation is an intuitive and advanced system for managing teams and projects. Its purpose is to provide team managers with intelligent tools for effective human resource and task management. The system enables rapid problem identification, management of complex scenarios, and tailored solutions to streamline daily operations and enhance collaboration between managers and employees.</w:t>
      </w:r>
    </w:p>
    <w:p w14:paraId="2FC61C63" w14:textId="77777777" w:rsidR="00224453" w:rsidRPr="00224453" w:rsidRDefault="00224453" w:rsidP="005E2B45">
      <w:pPr>
        <w:bidi w:val="0"/>
        <w:spacing w:line="256" w:lineRule="auto"/>
        <w:rPr>
          <w:rFonts w:asciiTheme="majorHAnsi" w:eastAsia="Times New Roman" w:hAnsiTheme="majorHAnsi" w:cs="Arial"/>
          <w:sz w:val="28"/>
          <w:szCs w:val="28"/>
        </w:rPr>
      </w:pPr>
      <w:r w:rsidRPr="00224453">
        <w:rPr>
          <w:rStyle w:val="Heading2Char"/>
        </w:rPr>
        <w:t>The Problem We Aim to Solve:</w:t>
      </w:r>
      <w:r w:rsidRPr="00224453">
        <w:rPr>
          <w:rFonts w:asciiTheme="majorHAnsi" w:eastAsia="Times New Roman" w:hAnsiTheme="majorHAnsi" w:cs="Arial"/>
          <w:sz w:val="28"/>
          <w:szCs w:val="28"/>
        </w:rPr>
        <w:br/>
        <w:t>In many teams, project management requires precise alignment between project needs and employee characteristics. Each project is unique in its nature, technical, and operational requirements, necessitating the assignment of the right people to the right tasks.</w:t>
      </w:r>
    </w:p>
    <w:p w14:paraId="5E3BDDFA" w14:textId="77777777" w:rsidR="00224453" w:rsidRPr="00224453" w:rsidRDefault="00224453" w:rsidP="005E2B45">
      <w:pPr>
        <w:pStyle w:val="Heading2"/>
        <w:bidi w:val="0"/>
        <w:rPr>
          <w:rFonts w:eastAsia="Times New Roman"/>
        </w:rPr>
      </w:pPr>
      <w:r w:rsidRPr="00224453">
        <w:rPr>
          <w:rFonts w:eastAsia="Times New Roman"/>
        </w:rPr>
        <w:t>Examples of Common Challenges:</w:t>
      </w:r>
    </w:p>
    <w:p w14:paraId="39BF9BC2" w14:textId="77777777" w:rsidR="00224453" w:rsidRPr="00224453" w:rsidRDefault="00224453" w:rsidP="005E2B45">
      <w:pPr>
        <w:numPr>
          <w:ilvl w:val="0"/>
          <w:numId w:val="1"/>
        </w:numPr>
        <w:bidi w:val="0"/>
        <w:spacing w:line="256" w:lineRule="auto"/>
        <w:ind w:left="1440"/>
        <w:rPr>
          <w:rFonts w:asciiTheme="majorHAnsi" w:eastAsia="Times New Roman" w:hAnsiTheme="majorHAnsi" w:cs="Arial"/>
          <w:sz w:val="28"/>
          <w:szCs w:val="28"/>
        </w:rPr>
      </w:pPr>
      <w:r w:rsidRPr="00224453">
        <w:rPr>
          <w:rStyle w:val="Heading3Char"/>
        </w:rPr>
        <w:t>Unique Requirement Matching:</w:t>
      </w:r>
      <w:r w:rsidRPr="00224453">
        <w:rPr>
          <w:rFonts w:asciiTheme="majorHAnsi" w:eastAsia="Times New Roman" w:hAnsiTheme="majorHAnsi" w:cs="Arial"/>
          <w:sz w:val="28"/>
          <w:szCs w:val="28"/>
        </w:rPr>
        <w:br/>
        <w:t>Projects involving international teams require employees available during flexible hours, such as night shifts, and fluent in high-level English. Similarly, projects utilizing specific technologies like Python demand employees with expertise in these areas.</w:t>
      </w:r>
    </w:p>
    <w:p w14:paraId="06C73673" w14:textId="77777777" w:rsidR="00224453" w:rsidRPr="00224453" w:rsidRDefault="00224453" w:rsidP="005E2B45">
      <w:pPr>
        <w:numPr>
          <w:ilvl w:val="0"/>
          <w:numId w:val="1"/>
        </w:numPr>
        <w:bidi w:val="0"/>
        <w:spacing w:line="256" w:lineRule="auto"/>
        <w:ind w:left="1440"/>
        <w:rPr>
          <w:rFonts w:asciiTheme="majorHAnsi" w:eastAsia="Times New Roman" w:hAnsiTheme="majorHAnsi" w:cs="Arial"/>
          <w:sz w:val="28"/>
          <w:szCs w:val="28"/>
        </w:rPr>
      </w:pPr>
      <w:r w:rsidRPr="00224453">
        <w:rPr>
          <w:rStyle w:val="Heading3Char"/>
        </w:rPr>
        <w:t>Handling Sudden Staff Shortages:</w:t>
      </w:r>
      <w:r w:rsidRPr="00224453">
        <w:rPr>
          <w:rFonts w:asciiTheme="majorHAnsi" w:eastAsia="Times New Roman" w:hAnsiTheme="majorHAnsi" w:cs="Arial"/>
          <w:sz w:val="28"/>
          <w:szCs w:val="28"/>
        </w:rPr>
        <w:br/>
        <w:t>Unexpected employee absences due to events like military service, maternity leave, or extended vacations pose significant challenges to teams. Managers often lack optimal solutions to fill the vacancy, potentially affecting project progress and quality.</w:t>
      </w:r>
    </w:p>
    <w:p w14:paraId="23808C82" w14:textId="77777777" w:rsidR="00224453" w:rsidRPr="00224453" w:rsidRDefault="00224453" w:rsidP="005E2B45">
      <w:pPr>
        <w:pStyle w:val="Heading2"/>
        <w:bidi w:val="0"/>
        <w:rPr>
          <w:rFonts w:eastAsia="Times New Roman"/>
        </w:rPr>
      </w:pPr>
      <w:r w:rsidRPr="00224453">
        <w:rPr>
          <w:rFonts w:eastAsia="Times New Roman"/>
        </w:rPr>
        <w:t>Our System's Solution:</w:t>
      </w:r>
    </w:p>
    <w:p w14:paraId="159B0995"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The system analyzes project and employee characteristics to suggest intelligent matches. For instance, in the event of an absence, it identifies the best candidate for substitution based on criteria such as availability, professional knowledge, and language proficiency, prioritizing criteria according to project needs.</w:t>
      </w:r>
    </w:p>
    <w:p w14:paraId="77CB4F00"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The system assists team managers in optimally assigning employees while considering the unique requirements of each project and team dynamics.</w:t>
      </w:r>
    </w:p>
    <w:p w14:paraId="4DA2A3D7"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It enables managers to visualize team structures and project options for each assignment and alerts them to potential issues in other teams caused by the changes.</w:t>
      </w:r>
    </w:p>
    <w:p w14:paraId="73745E39" w14:textId="77777777" w:rsidR="00224453" w:rsidRPr="00224453" w:rsidRDefault="00224453" w:rsidP="005E2B45">
      <w:pPr>
        <w:numPr>
          <w:ilvl w:val="0"/>
          <w:numId w:val="2"/>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This approach ensures swift and accurate responses to unforeseen problems, enhances operational efficiency, and improves team productivity while saving managers valuable time.</w:t>
      </w:r>
    </w:p>
    <w:p w14:paraId="524F98DB" w14:textId="77777777" w:rsidR="00224453" w:rsidRPr="00224453" w:rsidRDefault="00224453" w:rsidP="005E2B45">
      <w:pPr>
        <w:bidi w:val="0"/>
        <w:spacing w:line="256" w:lineRule="auto"/>
        <w:rPr>
          <w:rFonts w:asciiTheme="majorHAnsi" w:eastAsia="Times New Roman" w:hAnsiTheme="majorHAnsi" w:cs="Arial"/>
          <w:sz w:val="28"/>
          <w:szCs w:val="28"/>
        </w:rPr>
      </w:pPr>
    </w:p>
    <w:p w14:paraId="52A7F5FB" w14:textId="77777777" w:rsidR="00224453" w:rsidRPr="00224453" w:rsidRDefault="00224453" w:rsidP="005E2B45">
      <w:pPr>
        <w:pStyle w:val="Heading1"/>
        <w:bidi w:val="0"/>
        <w:rPr>
          <w:rFonts w:eastAsia="Times New Roman"/>
        </w:rPr>
      </w:pPr>
      <w:r w:rsidRPr="00224453">
        <w:rPr>
          <w:rFonts w:eastAsia="Times New Roman"/>
        </w:rPr>
        <w:t>Stakeholders:</w:t>
      </w:r>
    </w:p>
    <w:p w14:paraId="109471A8" w14:textId="77777777" w:rsidR="00224453" w:rsidRPr="00224453" w:rsidRDefault="00224453" w:rsidP="005E2B45">
      <w:pPr>
        <w:pStyle w:val="Heading2"/>
        <w:bidi w:val="0"/>
        <w:rPr>
          <w:rFonts w:eastAsia="Times New Roman"/>
        </w:rPr>
      </w:pPr>
      <w:r w:rsidRPr="00224453">
        <w:rPr>
          <w:rFonts w:eastAsia="Times New Roman"/>
        </w:rPr>
        <w:t>Team Managers</w:t>
      </w:r>
    </w:p>
    <w:p w14:paraId="29D8FAD9" w14:textId="4DAF58AF" w:rsidR="00224453" w:rsidRPr="00224453" w:rsidRDefault="00224453" w:rsidP="005E2B45">
      <w:pPr>
        <w:numPr>
          <w:ilvl w:val="0"/>
          <w:numId w:val="3"/>
        </w:numPr>
        <w:bidi w:val="0"/>
        <w:spacing w:line="256" w:lineRule="auto"/>
        <w:ind w:left="1440"/>
        <w:rPr>
          <w:rFonts w:asciiTheme="majorHAnsi" w:eastAsia="Times New Roman" w:hAnsiTheme="majorHAnsi" w:cs="Arial"/>
          <w:sz w:val="28"/>
          <w:szCs w:val="28"/>
        </w:rPr>
      </w:pPr>
      <w:r w:rsidRPr="00224453">
        <w:rPr>
          <w:rStyle w:val="Heading3Char"/>
        </w:rPr>
        <w:t>Role</w:t>
      </w:r>
      <w:r w:rsidR="00207195">
        <w:rPr>
          <w:rStyle w:val="Heading3Char"/>
        </w:rPr>
        <w:t>:</w:t>
      </w:r>
      <w:r w:rsidR="00207195">
        <w:rPr>
          <w:rStyle w:val="Heading3Char"/>
        </w:rPr>
        <w:br/>
      </w:r>
      <w:r w:rsidRPr="00224453">
        <w:rPr>
          <w:rFonts w:asciiTheme="majorHAnsi" w:eastAsia="Times New Roman" w:hAnsiTheme="majorHAnsi" w:cs="Arial"/>
          <w:sz w:val="28"/>
          <w:szCs w:val="28"/>
        </w:rPr>
        <w:t xml:space="preserve"> Enter employee and project data, manage task and project progress, and assign employees according to their abilities.</w:t>
      </w:r>
    </w:p>
    <w:p w14:paraId="041C0EE2" w14:textId="77777777" w:rsidR="00224453" w:rsidRPr="00224453" w:rsidRDefault="00224453" w:rsidP="005E2B45">
      <w:pPr>
        <w:numPr>
          <w:ilvl w:val="0"/>
          <w:numId w:val="3"/>
        </w:numPr>
        <w:bidi w:val="0"/>
        <w:spacing w:line="256" w:lineRule="auto"/>
        <w:ind w:left="1440"/>
        <w:rPr>
          <w:rStyle w:val="Heading3Char"/>
        </w:rPr>
      </w:pPr>
      <w:r w:rsidRPr="00224453">
        <w:rPr>
          <w:rStyle w:val="Heading3Char"/>
        </w:rPr>
        <w:t>Needs from the System:</w:t>
      </w:r>
    </w:p>
    <w:p w14:paraId="4373A27B"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Clear visualization of team and project status in real-time.</w:t>
      </w:r>
    </w:p>
    <w:p w14:paraId="462D333B"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Quick identification of operational issues, such as resource shortages and employee availability changes.</w:t>
      </w:r>
    </w:p>
    <w:p w14:paraId="4F134383"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Efficient problem-solving through tailored recommendations.</w:t>
      </w:r>
    </w:p>
    <w:p w14:paraId="3111D3B4" w14:textId="77777777" w:rsidR="00224453" w:rsidRPr="00224453" w:rsidRDefault="00224453" w:rsidP="005E2B45">
      <w:pPr>
        <w:numPr>
          <w:ilvl w:val="1"/>
          <w:numId w:val="3"/>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Automated suggestions for employee assignments.</w:t>
      </w:r>
    </w:p>
    <w:p w14:paraId="13F37570" w14:textId="77777777" w:rsidR="00224453" w:rsidRPr="00224453" w:rsidRDefault="00224453" w:rsidP="005E2B45">
      <w:pPr>
        <w:pStyle w:val="Heading2"/>
        <w:bidi w:val="0"/>
        <w:rPr>
          <w:rFonts w:eastAsia="Times New Roman"/>
        </w:rPr>
      </w:pPr>
      <w:r w:rsidRPr="00224453">
        <w:rPr>
          <w:rFonts w:eastAsia="Times New Roman"/>
        </w:rPr>
        <w:t>Team Members</w:t>
      </w:r>
    </w:p>
    <w:p w14:paraId="7DED0361" w14:textId="241EED08" w:rsidR="00224453" w:rsidRPr="00224453" w:rsidRDefault="00224453" w:rsidP="005E2B45">
      <w:pPr>
        <w:numPr>
          <w:ilvl w:val="0"/>
          <w:numId w:val="4"/>
        </w:numPr>
        <w:bidi w:val="0"/>
        <w:spacing w:line="256" w:lineRule="auto"/>
        <w:ind w:left="1440"/>
        <w:rPr>
          <w:rFonts w:asciiTheme="majorHAnsi" w:eastAsia="Times New Roman" w:hAnsiTheme="majorHAnsi" w:cs="Arial"/>
          <w:sz w:val="28"/>
          <w:szCs w:val="28"/>
        </w:rPr>
      </w:pPr>
      <w:r w:rsidRPr="00224453">
        <w:rPr>
          <w:rStyle w:val="Heading3Char"/>
        </w:rPr>
        <w:t>Role:</w:t>
      </w:r>
      <w:r w:rsidRPr="00224453">
        <w:rPr>
          <w:rFonts w:asciiTheme="majorHAnsi" w:eastAsia="Times New Roman" w:hAnsiTheme="majorHAnsi" w:cs="Arial"/>
          <w:sz w:val="28"/>
          <w:szCs w:val="28"/>
        </w:rPr>
        <w:t xml:space="preserve"> </w:t>
      </w:r>
      <w:r w:rsidR="00207195">
        <w:rPr>
          <w:rFonts w:asciiTheme="majorHAnsi" w:eastAsia="Times New Roman" w:hAnsiTheme="majorHAnsi" w:cs="Arial"/>
          <w:sz w:val="28"/>
          <w:szCs w:val="28"/>
        </w:rPr>
        <w:br/>
      </w:r>
      <w:r w:rsidRPr="00224453">
        <w:rPr>
          <w:rFonts w:asciiTheme="majorHAnsi" w:eastAsia="Times New Roman" w:hAnsiTheme="majorHAnsi" w:cs="Arial"/>
          <w:sz w:val="28"/>
          <w:szCs w:val="28"/>
        </w:rPr>
        <w:t>Access proposed solutions for team issues and input personal preferences (e.g., language, working hours, task type, and upcoming leave).</w:t>
      </w:r>
    </w:p>
    <w:p w14:paraId="08A79B33" w14:textId="77777777" w:rsidR="00224453" w:rsidRPr="00224453" w:rsidRDefault="00224453" w:rsidP="005E2B45">
      <w:pPr>
        <w:numPr>
          <w:ilvl w:val="0"/>
          <w:numId w:val="3"/>
        </w:numPr>
        <w:bidi w:val="0"/>
        <w:spacing w:line="256" w:lineRule="auto"/>
        <w:ind w:left="1440"/>
        <w:rPr>
          <w:rStyle w:val="Heading3Char"/>
        </w:rPr>
      </w:pPr>
      <w:r w:rsidRPr="00224453">
        <w:rPr>
          <w:rStyle w:val="Heading3Char"/>
        </w:rPr>
        <w:t>Needs from the System:</w:t>
      </w:r>
    </w:p>
    <w:p w14:paraId="20F9A9DA" w14:textId="77777777" w:rsidR="00224453" w:rsidRPr="00224453" w:rsidRDefault="00224453" w:rsidP="005E2B45">
      <w:pPr>
        <w:numPr>
          <w:ilvl w:val="1"/>
          <w:numId w:val="4"/>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Personal status display within projects.</w:t>
      </w:r>
    </w:p>
    <w:p w14:paraId="24F5DE1F" w14:textId="77777777" w:rsidR="00224453" w:rsidRPr="00224453" w:rsidRDefault="00224453" w:rsidP="005E2B45">
      <w:pPr>
        <w:numPr>
          <w:ilvl w:val="1"/>
          <w:numId w:val="4"/>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Updated information about team changes and updates.</w:t>
      </w:r>
    </w:p>
    <w:p w14:paraId="07572182" w14:textId="77777777" w:rsidR="00224453" w:rsidRPr="00224453" w:rsidRDefault="00224453" w:rsidP="005E2B45">
      <w:pPr>
        <w:numPr>
          <w:ilvl w:val="1"/>
          <w:numId w:val="4"/>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Inputting personal constraints.</w:t>
      </w:r>
    </w:p>
    <w:p w14:paraId="34AD2E53" w14:textId="77777777" w:rsidR="00224453" w:rsidRPr="00224453" w:rsidRDefault="00224453" w:rsidP="005E2B45">
      <w:pPr>
        <w:pStyle w:val="Heading2"/>
        <w:bidi w:val="0"/>
        <w:rPr>
          <w:rFonts w:eastAsia="Times New Roman"/>
        </w:rPr>
      </w:pPr>
      <w:r w:rsidRPr="00224453">
        <w:rPr>
          <w:rFonts w:eastAsia="Times New Roman"/>
        </w:rPr>
        <w:t>Organization Leadership</w:t>
      </w:r>
    </w:p>
    <w:p w14:paraId="72D70589" w14:textId="72787286" w:rsidR="00224453" w:rsidRPr="00224453" w:rsidRDefault="00224453" w:rsidP="005E2B45">
      <w:pPr>
        <w:numPr>
          <w:ilvl w:val="0"/>
          <w:numId w:val="5"/>
        </w:numPr>
        <w:bidi w:val="0"/>
        <w:spacing w:line="256" w:lineRule="auto"/>
        <w:ind w:left="1440"/>
        <w:rPr>
          <w:rFonts w:asciiTheme="majorHAnsi" w:eastAsia="Times New Roman" w:hAnsiTheme="majorHAnsi" w:cs="Arial"/>
          <w:sz w:val="28"/>
          <w:szCs w:val="28"/>
        </w:rPr>
      </w:pPr>
      <w:r w:rsidRPr="00224453">
        <w:rPr>
          <w:rStyle w:val="Heading3Char"/>
        </w:rPr>
        <w:t>Role:</w:t>
      </w:r>
      <w:r w:rsidR="006B6596">
        <w:rPr>
          <w:rStyle w:val="Heading3Char"/>
        </w:rPr>
        <w:br/>
      </w:r>
      <w:r w:rsidRPr="00224453">
        <w:rPr>
          <w:rFonts w:asciiTheme="majorHAnsi" w:eastAsia="Times New Roman" w:hAnsiTheme="majorHAnsi" w:cs="Arial"/>
          <w:sz w:val="28"/>
          <w:szCs w:val="28"/>
        </w:rPr>
        <w:t xml:space="preserve"> Oversee team and project operations to ensure alignment with organizational goals.</w:t>
      </w:r>
    </w:p>
    <w:p w14:paraId="3DFC3B60" w14:textId="77777777" w:rsidR="00224453" w:rsidRPr="00224453" w:rsidRDefault="00224453" w:rsidP="005E2B45">
      <w:pPr>
        <w:numPr>
          <w:ilvl w:val="0"/>
          <w:numId w:val="3"/>
        </w:numPr>
        <w:bidi w:val="0"/>
        <w:spacing w:line="256" w:lineRule="auto"/>
        <w:ind w:left="1440"/>
        <w:rPr>
          <w:rStyle w:val="Heading3Char"/>
        </w:rPr>
      </w:pPr>
      <w:r w:rsidRPr="00224453">
        <w:rPr>
          <w:rStyle w:val="Heading3Char"/>
        </w:rPr>
        <w:t>Needs from the System:</w:t>
      </w:r>
    </w:p>
    <w:p w14:paraId="107EAD37" w14:textId="77777777" w:rsidR="00224453" w:rsidRPr="00224453" w:rsidRDefault="00224453" w:rsidP="005E2B45">
      <w:pPr>
        <w:numPr>
          <w:ilvl w:val="1"/>
          <w:numId w:val="5"/>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Access to strategic data such as resource utilization, timeline adherence, and performance metrics.</w:t>
      </w:r>
    </w:p>
    <w:p w14:paraId="66C7DA90" w14:textId="77777777" w:rsidR="00224453" w:rsidRPr="00224453" w:rsidRDefault="00224453" w:rsidP="005E2B45">
      <w:pPr>
        <w:numPr>
          <w:ilvl w:val="1"/>
          <w:numId w:val="5"/>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Long-term trend analysis based on system data.</w:t>
      </w:r>
    </w:p>
    <w:p w14:paraId="1C18C060" w14:textId="77777777" w:rsidR="00224453" w:rsidRPr="00224453" w:rsidRDefault="00224453" w:rsidP="005E2B45">
      <w:pPr>
        <w:numPr>
          <w:ilvl w:val="1"/>
          <w:numId w:val="5"/>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Improved organizational efficiency and risk reduction.</w:t>
      </w:r>
    </w:p>
    <w:p w14:paraId="7C98D23A" w14:textId="77777777" w:rsidR="00224453" w:rsidRPr="00224453" w:rsidRDefault="00224453" w:rsidP="005E2B45">
      <w:pPr>
        <w:pStyle w:val="Heading2"/>
        <w:bidi w:val="0"/>
        <w:rPr>
          <w:rFonts w:eastAsia="Times New Roman"/>
        </w:rPr>
      </w:pPr>
      <w:r w:rsidRPr="00224453">
        <w:rPr>
          <w:rFonts w:eastAsia="Times New Roman"/>
        </w:rPr>
        <w:t>Development Teams (Internal or External)</w:t>
      </w:r>
    </w:p>
    <w:p w14:paraId="0DC5F37C" w14:textId="48F16F09" w:rsidR="00224453" w:rsidRPr="00224453" w:rsidRDefault="00224453" w:rsidP="005E2B45">
      <w:pPr>
        <w:numPr>
          <w:ilvl w:val="0"/>
          <w:numId w:val="6"/>
        </w:numPr>
        <w:bidi w:val="0"/>
        <w:spacing w:line="256" w:lineRule="auto"/>
        <w:ind w:left="1440"/>
        <w:rPr>
          <w:rFonts w:asciiTheme="majorHAnsi" w:eastAsia="Times New Roman" w:hAnsiTheme="majorHAnsi" w:cs="Arial"/>
          <w:sz w:val="28"/>
          <w:szCs w:val="28"/>
        </w:rPr>
      </w:pPr>
      <w:r w:rsidRPr="00224453">
        <w:rPr>
          <w:rStyle w:val="Heading3Char"/>
        </w:rPr>
        <w:t>Role:</w:t>
      </w:r>
      <w:r w:rsidR="00221D5C">
        <w:rPr>
          <w:rStyle w:val="Heading3Char"/>
        </w:rPr>
        <w:br/>
      </w:r>
      <w:r w:rsidRPr="00224453">
        <w:rPr>
          <w:rFonts w:asciiTheme="majorHAnsi" w:eastAsia="Times New Roman" w:hAnsiTheme="majorHAnsi" w:cs="Arial"/>
          <w:sz w:val="28"/>
          <w:szCs w:val="28"/>
        </w:rPr>
        <w:t>Develop, maintain, and improve the system per user and stakeholder requirements.</w:t>
      </w:r>
    </w:p>
    <w:p w14:paraId="7E1A8B9F" w14:textId="77777777" w:rsidR="00224453" w:rsidRPr="00224453" w:rsidRDefault="00224453" w:rsidP="005E2B45">
      <w:pPr>
        <w:numPr>
          <w:ilvl w:val="0"/>
          <w:numId w:val="3"/>
        </w:numPr>
        <w:bidi w:val="0"/>
        <w:spacing w:line="256" w:lineRule="auto"/>
        <w:ind w:left="1440"/>
        <w:rPr>
          <w:rStyle w:val="Heading3Char"/>
        </w:rPr>
      </w:pPr>
      <w:r w:rsidRPr="00224453">
        <w:rPr>
          <w:rStyle w:val="Heading3Char"/>
        </w:rPr>
        <w:t>Needs from the System:</w:t>
      </w:r>
    </w:p>
    <w:p w14:paraId="5B6B6013" w14:textId="77777777" w:rsidR="00224453" w:rsidRPr="00224453" w:rsidRDefault="00224453" w:rsidP="005E2B45">
      <w:pPr>
        <w:numPr>
          <w:ilvl w:val="1"/>
          <w:numId w:val="6"/>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Clear specification of requirements, processes, and issues for continuous improvement.</w:t>
      </w:r>
    </w:p>
    <w:p w14:paraId="4151A8EC" w14:textId="77777777" w:rsidR="00224453" w:rsidRPr="00224453" w:rsidRDefault="00224453" w:rsidP="005E2B45">
      <w:pPr>
        <w:numPr>
          <w:ilvl w:val="1"/>
          <w:numId w:val="6"/>
        </w:numPr>
        <w:bidi w:val="0"/>
        <w:spacing w:line="256" w:lineRule="auto"/>
        <w:ind w:left="2160"/>
        <w:rPr>
          <w:rFonts w:asciiTheme="majorHAnsi" w:eastAsia="Times New Roman" w:hAnsiTheme="majorHAnsi" w:cs="Arial"/>
          <w:sz w:val="28"/>
          <w:szCs w:val="28"/>
        </w:rPr>
      </w:pPr>
      <w:r w:rsidRPr="00224453">
        <w:rPr>
          <w:rFonts w:asciiTheme="majorHAnsi" w:eastAsia="Times New Roman" w:hAnsiTheme="majorHAnsi" w:cs="Arial"/>
          <w:sz w:val="28"/>
          <w:szCs w:val="28"/>
        </w:rPr>
        <w:t>Ongoing feedback from team managers and employees for optimal adjustments.</w:t>
      </w:r>
    </w:p>
    <w:p w14:paraId="74CA2E69" w14:textId="77777777" w:rsidR="00224453" w:rsidRPr="00224453" w:rsidRDefault="00224453" w:rsidP="005E2B45">
      <w:pPr>
        <w:bidi w:val="0"/>
        <w:spacing w:line="256" w:lineRule="auto"/>
        <w:rPr>
          <w:rFonts w:asciiTheme="majorHAnsi" w:eastAsia="Times New Roman" w:hAnsiTheme="majorHAnsi" w:cs="Arial"/>
          <w:sz w:val="28"/>
          <w:szCs w:val="28"/>
        </w:rPr>
      </w:pPr>
    </w:p>
    <w:p w14:paraId="0B6379B1" w14:textId="77777777" w:rsidR="00224453" w:rsidRPr="00224453" w:rsidRDefault="00224453" w:rsidP="005E2B45">
      <w:pPr>
        <w:bidi w:val="0"/>
        <w:spacing w:line="256" w:lineRule="auto"/>
        <w:rPr>
          <w:rFonts w:asciiTheme="majorHAnsi" w:eastAsia="Times New Roman" w:hAnsiTheme="majorHAnsi" w:cs="Arial"/>
          <w:sz w:val="28"/>
          <w:szCs w:val="28"/>
        </w:rPr>
      </w:pPr>
    </w:p>
    <w:p w14:paraId="02404569" w14:textId="77777777" w:rsidR="00224453" w:rsidRPr="00224453" w:rsidRDefault="00224453" w:rsidP="005E2B45">
      <w:pPr>
        <w:pStyle w:val="Heading1"/>
        <w:bidi w:val="0"/>
        <w:rPr>
          <w:rFonts w:eastAsia="Times New Roman"/>
        </w:rPr>
      </w:pPr>
      <w:r w:rsidRPr="00224453">
        <w:rPr>
          <w:rFonts w:eastAsia="Times New Roman"/>
        </w:rPr>
        <w:t>Software Context:</w:t>
      </w:r>
    </w:p>
    <w:p w14:paraId="76B372E8" w14:textId="77777777" w:rsidR="00224453" w:rsidRPr="00224453" w:rsidRDefault="00224453" w:rsidP="005E2B45">
      <w:pPr>
        <w:bidi w:val="0"/>
        <w:spacing w:line="256" w:lineRule="auto"/>
        <w:rPr>
          <w:rFonts w:asciiTheme="majorHAnsi" w:eastAsia="Times New Roman" w:hAnsiTheme="majorHAnsi" w:cs="Arial"/>
          <w:sz w:val="28"/>
          <w:szCs w:val="28"/>
        </w:rPr>
      </w:pPr>
      <w:r w:rsidRPr="00224453">
        <w:rPr>
          <w:rStyle w:val="Heading2Char"/>
        </w:rPr>
        <w:t>System Purpose:</w:t>
      </w:r>
      <w:r w:rsidRPr="00224453">
        <w:rPr>
          <w:rFonts w:asciiTheme="majorHAnsi" w:eastAsia="Times New Roman" w:hAnsiTheme="majorHAnsi" w:cs="Arial"/>
          <w:sz w:val="28"/>
          <w:szCs w:val="28"/>
        </w:rPr>
        <w:br/>
        <w:t>The system aims to provide a centralized platform for team and resource management, enabling real-time issue identification and resolution, resource optimization, and tailored solutions for evolving needs.</w:t>
      </w:r>
    </w:p>
    <w:p w14:paraId="5D4C1D1A" w14:textId="77777777" w:rsidR="00224453" w:rsidRPr="00224453" w:rsidRDefault="00224453" w:rsidP="005E2B45">
      <w:pPr>
        <w:pStyle w:val="Heading2"/>
        <w:bidi w:val="0"/>
        <w:rPr>
          <w:rFonts w:eastAsia="Times New Roman"/>
        </w:rPr>
      </w:pPr>
      <w:r w:rsidRPr="00224453">
        <w:rPr>
          <w:rFonts w:eastAsia="Times New Roman"/>
        </w:rPr>
        <w:t>Key Functionality:</w:t>
      </w:r>
    </w:p>
    <w:p w14:paraId="4C0551BA" w14:textId="77777777" w:rsidR="00224453" w:rsidRPr="00224453" w:rsidRDefault="00224453" w:rsidP="005E2B45">
      <w:pPr>
        <w:numPr>
          <w:ilvl w:val="0"/>
          <w:numId w:val="7"/>
        </w:numPr>
        <w:bidi w:val="0"/>
        <w:spacing w:line="256" w:lineRule="auto"/>
        <w:rPr>
          <w:rStyle w:val="Heading3Char"/>
        </w:rPr>
      </w:pPr>
      <w:r w:rsidRPr="00224453">
        <w:rPr>
          <w:rStyle w:val="Heading3Char"/>
        </w:rPr>
        <w:t>Team and Project Management:</w:t>
      </w:r>
    </w:p>
    <w:p w14:paraId="031D19E6"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Input employee lists, including personal characteristics (working hours, preferred language, programming language proficiency, availability).</w:t>
      </w:r>
    </w:p>
    <w:p w14:paraId="0E77516B"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Track project statuses, including performance metrics and resource utilization rates.</w:t>
      </w:r>
    </w:p>
    <w:p w14:paraId="127B2694"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Display an overall status view: active employees, open projects, and current resource utilization.</w:t>
      </w:r>
    </w:p>
    <w:p w14:paraId="1983C8CB" w14:textId="77777777" w:rsidR="00224453" w:rsidRPr="00224453" w:rsidRDefault="00224453" w:rsidP="005E2B45">
      <w:pPr>
        <w:numPr>
          <w:ilvl w:val="0"/>
          <w:numId w:val="7"/>
        </w:numPr>
        <w:bidi w:val="0"/>
        <w:spacing w:line="256" w:lineRule="auto"/>
        <w:rPr>
          <w:rStyle w:val="Heading3Char"/>
        </w:rPr>
      </w:pPr>
      <w:r w:rsidRPr="00224453">
        <w:rPr>
          <w:rStyle w:val="Heading3Char"/>
        </w:rPr>
        <w:t>Issue Management:</w:t>
      </w:r>
    </w:p>
    <w:p w14:paraId="6FBAE318"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Open "tickets" in the system to report problems such as employee absences (leave, military service, etc.).</w:t>
      </w:r>
    </w:p>
    <w:p w14:paraId="6FA6F744"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A smart mechanism presenting options to resolve the issue (e.g., available employees matching required traits).</w:t>
      </w:r>
    </w:p>
    <w:p w14:paraId="7368ED1A"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Select solutions and display team status after implementing the solution.</w:t>
      </w:r>
    </w:p>
    <w:p w14:paraId="1B5CF2F6" w14:textId="77777777" w:rsidR="00224453" w:rsidRPr="00224453" w:rsidRDefault="00224453" w:rsidP="005E2B45">
      <w:pPr>
        <w:numPr>
          <w:ilvl w:val="0"/>
          <w:numId w:val="7"/>
        </w:numPr>
        <w:bidi w:val="0"/>
        <w:spacing w:line="256" w:lineRule="auto"/>
        <w:rPr>
          <w:rStyle w:val="Heading3Char"/>
        </w:rPr>
      </w:pPr>
      <w:r w:rsidRPr="00224453">
        <w:rPr>
          <w:rStyle w:val="Heading3Char"/>
        </w:rPr>
        <w:t>Resource Planning and Management:</w:t>
      </w:r>
    </w:p>
    <w:p w14:paraId="57E18C3A"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Assign employees to tasks based on defined criteria (language, programming skills, working hours).</w:t>
      </w:r>
    </w:p>
    <w:p w14:paraId="02CD6424"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Display forecasts and implications for each decision (e.g., how assignments affect other teams and projects).</w:t>
      </w:r>
    </w:p>
    <w:p w14:paraId="1C876F1B" w14:textId="77777777" w:rsidR="00224453" w:rsidRPr="00224453" w:rsidRDefault="00224453" w:rsidP="005E2B45">
      <w:pPr>
        <w:numPr>
          <w:ilvl w:val="0"/>
          <w:numId w:val="7"/>
        </w:numPr>
        <w:bidi w:val="0"/>
        <w:spacing w:line="256" w:lineRule="auto"/>
        <w:rPr>
          <w:rStyle w:val="Heading3Char"/>
        </w:rPr>
      </w:pPr>
      <w:r w:rsidRPr="00224453">
        <w:rPr>
          <w:rStyle w:val="Heading3Char"/>
        </w:rPr>
        <w:t>Advanced Interactive User Interface (UI):</w:t>
      </w:r>
    </w:p>
    <w:p w14:paraId="12BE10DE"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A dashboard displaying real-time data visually.</w:t>
      </w:r>
    </w:p>
    <w:p w14:paraId="2099C5A7"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Filtering and customizing information to meet user needs.</w:t>
      </w:r>
    </w:p>
    <w:p w14:paraId="46406991" w14:textId="77777777" w:rsidR="00224453" w:rsidRPr="00224453" w:rsidRDefault="00224453" w:rsidP="005E2B45">
      <w:pPr>
        <w:numPr>
          <w:ilvl w:val="1"/>
          <w:numId w:val="7"/>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User-friendly experience for both managers and employees.</w:t>
      </w:r>
    </w:p>
    <w:p w14:paraId="301EA79C" w14:textId="77777777" w:rsidR="00224453" w:rsidRPr="00224453" w:rsidRDefault="00224453" w:rsidP="005E2B45">
      <w:pPr>
        <w:bidi w:val="0"/>
        <w:spacing w:line="256" w:lineRule="auto"/>
        <w:rPr>
          <w:rFonts w:asciiTheme="majorHAnsi" w:eastAsia="Times New Roman" w:hAnsiTheme="majorHAnsi" w:cs="Arial"/>
          <w:sz w:val="28"/>
          <w:szCs w:val="28"/>
        </w:rPr>
      </w:pPr>
    </w:p>
    <w:p w14:paraId="2310CD89" w14:textId="77777777" w:rsidR="00224453" w:rsidRPr="00224453" w:rsidRDefault="00224453" w:rsidP="005E2B45">
      <w:pPr>
        <w:bidi w:val="0"/>
        <w:spacing w:line="256" w:lineRule="auto"/>
        <w:rPr>
          <w:rFonts w:asciiTheme="majorHAnsi" w:eastAsia="Times New Roman" w:hAnsiTheme="majorHAnsi" w:cs="Arial"/>
          <w:sz w:val="28"/>
          <w:szCs w:val="28"/>
        </w:rPr>
      </w:pPr>
    </w:p>
    <w:p w14:paraId="56A9CDA5" w14:textId="77777777" w:rsidR="00224453" w:rsidRPr="00224453" w:rsidRDefault="00224453" w:rsidP="005E2B45">
      <w:pPr>
        <w:bidi w:val="0"/>
        <w:spacing w:line="256" w:lineRule="auto"/>
        <w:rPr>
          <w:rFonts w:asciiTheme="majorHAnsi" w:eastAsia="Times New Roman" w:hAnsiTheme="majorHAnsi" w:cs="Arial"/>
          <w:b/>
          <w:bCs/>
          <w:sz w:val="28"/>
          <w:szCs w:val="28"/>
        </w:rPr>
      </w:pPr>
    </w:p>
    <w:p w14:paraId="4B431AB7" w14:textId="77777777" w:rsidR="00224453" w:rsidRPr="00224453" w:rsidRDefault="00224453" w:rsidP="005E2B45">
      <w:pPr>
        <w:bidi w:val="0"/>
        <w:spacing w:line="256" w:lineRule="auto"/>
        <w:rPr>
          <w:rFonts w:asciiTheme="majorHAnsi" w:eastAsia="Times New Roman" w:hAnsiTheme="majorHAnsi" w:cs="Arial"/>
          <w:b/>
          <w:bCs/>
          <w:sz w:val="28"/>
          <w:szCs w:val="28"/>
        </w:rPr>
      </w:pPr>
    </w:p>
    <w:p w14:paraId="6864CE45" w14:textId="77777777" w:rsidR="00224453" w:rsidRPr="00224453" w:rsidRDefault="00224453" w:rsidP="005E2B45">
      <w:pPr>
        <w:pStyle w:val="Heading2"/>
        <w:bidi w:val="0"/>
        <w:rPr>
          <w:rFonts w:eastAsia="Times New Roman"/>
        </w:rPr>
      </w:pPr>
      <w:r w:rsidRPr="00224453">
        <w:rPr>
          <w:rFonts w:eastAsia="Times New Roman"/>
        </w:rPr>
        <w:lastRenderedPageBreak/>
        <w:t>Integrations and Technological Infrastructure:</w:t>
      </w:r>
    </w:p>
    <w:p w14:paraId="7E4A2D91" w14:textId="77777777" w:rsidR="00224453" w:rsidRPr="00224453" w:rsidRDefault="00224453" w:rsidP="005E2B45">
      <w:pPr>
        <w:numPr>
          <w:ilvl w:val="0"/>
          <w:numId w:val="8"/>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b/>
          <w:bCs/>
          <w:sz w:val="28"/>
          <w:szCs w:val="28"/>
        </w:rPr>
        <w:t>Infrastructure:</w:t>
      </w:r>
      <w:r w:rsidRPr="00224453">
        <w:rPr>
          <w:rFonts w:asciiTheme="majorHAnsi" w:eastAsia="Times New Roman" w:hAnsiTheme="majorHAnsi" w:cs="Arial"/>
          <w:sz w:val="28"/>
          <w:szCs w:val="28"/>
        </w:rPr>
        <w:t xml:space="preserve"> The system relies on modern, cloud-based infrastructure to ensure high availability and data security.</w:t>
      </w:r>
    </w:p>
    <w:p w14:paraId="7EC30138" w14:textId="77777777" w:rsidR="00224453" w:rsidRPr="00224453" w:rsidRDefault="00224453" w:rsidP="005E2B45">
      <w:pPr>
        <w:numPr>
          <w:ilvl w:val="0"/>
          <w:numId w:val="8"/>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b/>
          <w:bCs/>
          <w:sz w:val="28"/>
          <w:szCs w:val="28"/>
        </w:rPr>
        <w:t>Data Security:</w:t>
      </w:r>
      <w:r w:rsidRPr="00224453">
        <w:rPr>
          <w:rFonts w:asciiTheme="majorHAnsi" w:eastAsia="Times New Roman" w:hAnsiTheme="majorHAnsi" w:cs="Arial"/>
          <w:sz w:val="28"/>
          <w:szCs w:val="28"/>
        </w:rPr>
        <w:t xml:space="preserve"> Compliance with advanced security standards to ensure data privacy.</w:t>
      </w:r>
    </w:p>
    <w:p w14:paraId="1A12B0C4" w14:textId="77777777" w:rsidR="00224453" w:rsidRPr="00224453" w:rsidRDefault="00224453" w:rsidP="005E2B45">
      <w:pPr>
        <w:pStyle w:val="Heading2"/>
        <w:bidi w:val="0"/>
        <w:rPr>
          <w:rFonts w:eastAsia="Times New Roman"/>
        </w:rPr>
      </w:pPr>
      <w:r w:rsidRPr="00224453">
        <w:rPr>
          <w:rFonts w:eastAsia="Times New Roman"/>
        </w:rPr>
        <w:t>Potential Users:</w:t>
      </w:r>
    </w:p>
    <w:p w14:paraId="5A140693" w14:textId="77777777" w:rsidR="00224453" w:rsidRPr="00224453" w:rsidRDefault="00224453" w:rsidP="005E2B45">
      <w:pPr>
        <w:numPr>
          <w:ilvl w:val="0"/>
          <w:numId w:val="9"/>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Organizations with dynamic teams requiring real-time adjustments.</w:t>
      </w:r>
    </w:p>
    <w:p w14:paraId="4D4D1828" w14:textId="47F89944" w:rsidR="00C82304" w:rsidRPr="00AE28DB" w:rsidRDefault="00224453" w:rsidP="005E2B45">
      <w:pPr>
        <w:numPr>
          <w:ilvl w:val="0"/>
          <w:numId w:val="9"/>
        </w:numPr>
        <w:bidi w:val="0"/>
        <w:spacing w:line="256" w:lineRule="auto"/>
        <w:ind w:left="1440"/>
        <w:rPr>
          <w:rFonts w:asciiTheme="majorHAnsi" w:eastAsia="Times New Roman" w:hAnsiTheme="majorHAnsi" w:cs="Arial"/>
          <w:sz w:val="28"/>
          <w:szCs w:val="28"/>
        </w:rPr>
      </w:pPr>
      <w:r w:rsidRPr="00224453">
        <w:rPr>
          <w:rFonts w:asciiTheme="majorHAnsi" w:eastAsia="Times New Roman" w:hAnsiTheme="majorHAnsi" w:cs="Arial"/>
          <w:sz w:val="28"/>
          <w:szCs w:val="28"/>
        </w:rPr>
        <w:t>Technology companies, professional services, and projects with fluctuating work cycles.</w:t>
      </w:r>
    </w:p>
    <w:p w14:paraId="13553C57" w14:textId="272D02AB" w:rsidR="00224453" w:rsidRPr="00224453" w:rsidRDefault="00C82304" w:rsidP="005E2B45">
      <w:pPr>
        <w:bidi w:val="0"/>
        <w:rPr>
          <w:rFonts w:asciiTheme="majorHAnsi" w:eastAsia="Times New Roman" w:hAnsiTheme="majorHAnsi" w:cs="Arial"/>
          <w:sz w:val="28"/>
          <w:szCs w:val="28"/>
        </w:rPr>
      </w:pPr>
      <w:r w:rsidRPr="00AE28DB">
        <w:rPr>
          <w:rFonts w:asciiTheme="majorHAnsi" w:eastAsia="Times New Roman" w:hAnsiTheme="majorHAnsi" w:cs="Arial"/>
          <w:sz w:val="28"/>
          <w:szCs w:val="28"/>
        </w:rPr>
        <w:br w:type="page"/>
      </w:r>
    </w:p>
    <w:p w14:paraId="43926B54" w14:textId="04CC2B0C" w:rsidR="00224453" w:rsidRPr="00AE28DB" w:rsidRDefault="00224453" w:rsidP="005E2B45">
      <w:pPr>
        <w:pStyle w:val="Title"/>
        <w:bidi w:val="0"/>
        <w:rPr>
          <w:rFonts w:eastAsia="Times New Roman"/>
        </w:rPr>
      </w:pPr>
      <w:r w:rsidRPr="00AE28DB">
        <w:rPr>
          <w:rFonts w:eastAsia="Times New Roman"/>
        </w:rPr>
        <w:lastRenderedPageBreak/>
        <w:t>User scenarios</w:t>
      </w:r>
    </w:p>
    <w:p w14:paraId="632C3C52" w14:textId="77777777" w:rsidR="00224453" w:rsidRPr="00AE28DB" w:rsidRDefault="00224453" w:rsidP="005E2B45">
      <w:pPr>
        <w:pStyle w:val="Heading1"/>
        <w:bidi w:val="0"/>
      </w:pPr>
      <w:r w:rsidRPr="00AE28DB">
        <w:t>User profile:</w:t>
      </w:r>
    </w:p>
    <w:p w14:paraId="33130895" w14:textId="77777777" w:rsidR="00224453" w:rsidRPr="00AE28DB" w:rsidRDefault="00224453" w:rsidP="005E2B45">
      <w:pPr>
        <w:bidi w:val="0"/>
        <w:rPr>
          <w:rFonts w:asciiTheme="majorHAnsi" w:hAnsiTheme="majorHAnsi"/>
          <w:sz w:val="28"/>
          <w:szCs w:val="28"/>
        </w:rPr>
      </w:pPr>
      <w:r w:rsidRPr="00AE28DB">
        <w:rPr>
          <w:rFonts w:asciiTheme="majorHAnsi" w:hAnsiTheme="majorHAnsi"/>
          <w:sz w:val="28"/>
          <w:szCs w:val="28"/>
        </w:rPr>
        <w:t>The system users are project managers / human resource managers. Technological skills: good knowledge of project management tools. Works in a mid-to-large company with multiple on-going projects and employees (even projects and employees around the world).</w:t>
      </w:r>
    </w:p>
    <w:p w14:paraId="7C3CFA17" w14:textId="77777777" w:rsidR="00224453" w:rsidRPr="00AE28DB" w:rsidRDefault="00224453" w:rsidP="005E2B45">
      <w:pPr>
        <w:bidi w:val="0"/>
        <w:rPr>
          <w:rFonts w:asciiTheme="majorHAnsi" w:hAnsiTheme="majorHAnsi"/>
          <w:sz w:val="28"/>
          <w:szCs w:val="28"/>
        </w:rPr>
      </w:pPr>
      <w:r w:rsidRPr="00AE28DB">
        <w:rPr>
          <w:rFonts w:asciiTheme="majorHAnsi" w:hAnsiTheme="majorHAnsi"/>
          <w:sz w:val="28"/>
          <w:szCs w:val="28"/>
        </w:rPr>
        <w:t>In some of those companies' employees work on more than one project simultaneously.</w:t>
      </w:r>
    </w:p>
    <w:p w14:paraId="4A534CE0" w14:textId="77777777" w:rsidR="00224453" w:rsidRPr="00AE28DB" w:rsidRDefault="00224453" w:rsidP="005E2B45">
      <w:pPr>
        <w:bidi w:val="0"/>
        <w:rPr>
          <w:rFonts w:asciiTheme="majorHAnsi" w:hAnsiTheme="majorHAnsi"/>
          <w:sz w:val="28"/>
          <w:szCs w:val="28"/>
        </w:rPr>
      </w:pPr>
      <w:r w:rsidRPr="00AE28DB">
        <w:rPr>
          <w:rFonts w:asciiTheme="majorHAnsi" w:hAnsiTheme="majorHAnsi"/>
          <w:sz w:val="28"/>
          <w:szCs w:val="28"/>
        </w:rPr>
        <w:t>Some users will have good computer skills, but some users will be far from the computer world, so the system must be very user friendly.</w:t>
      </w:r>
    </w:p>
    <w:p w14:paraId="78B9056A" w14:textId="77777777" w:rsidR="00224453" w:rsidRPr="00AE28DB" w:rsidRDefault="00224453" w:rsidP="005E2B45">
      <w:pPr>
        <w:bidi w:val="0"/>
        <w:rPr>
          <w:rFonts w:asciiTheme="majorHAnsi" w:hAnsiTheme="majorHAnsi"/>
          <w:sz w:val="28"/>
          <w:szCs w:val="28"/>
        </w:rPr>
      </w:pPr>
    </w:p>
    <w:p w14:paraId="6D119DC1" w14:textId="46803EA1" w:rsidR="00224453" w:rsidRPr="00AE28DB" w:rsidRDefault="00224453" w:rsidP="005E2B45">
      <w:pPr>
        <w:bidi w:val="0"/>
        <w:rPr>
          <w:rFonts w:asciiTheme="majorHAnsi" w:hAnsiTheme="majorHAnsi"/>
          <w:sz w:val="28"/>
          <w:szCs w:val="28"/>
        </w:rPr>
      </w:pPr>
      <w:r w:rsidRPr="00AE28DB">
        <w:rPr>
          <w:rFonts w:asciiTheme="majorHAnsi" w:hAnsiTheme="majorHAnsi"/>
          <w:noProof/>
          <w:sz w:val="28"/>
          <w:szCs w:val="28"/>
        </w:rPr>
        <w:drawing>
          <wp:inline distT="0" distB="0" distL="0" distR="0" wp14:anchorId="0672FD58" wp14:editId="23BA8B57">
            <wp:extent cx="4276725" cy="4171950"/>
            <wp:effectExtent l="0" t="0" r="9525" b="0"/>
            <wp:docPr id="8379354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4171950"/>
                    </a:xfrm>
                    <a:prstGeom prst="rect">
                      <a:avLst/>
                    </a:prstGeom>
                    <a:noFill/>
                    <a:ln>
                      <a:noFill/>
                    </a:ln>
                  </pic:spPr>
                </pic:pic>
              </a:graphicData>
            </a:graphic>
          </wp:inline>
        </w:drawing>
      </w:r>
    </w:p>
    <w:p w14:paraId="57DDE4D5" w14:textId="77777777" w:rsidR="00224453" w:rsidRPr="00AE28DB" w:rsidRDefault="00224453" w:rsidP="005E2B45">
      <w:pPr>
        <w:bidi w:val="0"/>
        <w:rPr>
          <w:rFonts w:asciiTheme="majorHAnsi" w:hAnsiTheme="majorHAnsi"/>
          <w:sz w:val="28"/>
          <w:szCs w:val="28"/>
        </w:rPr>
      </w:pPr>
    </w:p>
    <w:p w14:paraId="76A0929F" w14:textId="3E1897C5" w:rsidR="00224453" w:rsidRPr="00AE28DB" w:rsidRDefault="00224453" w:rsidP="005E2B45">
      <w:pPr>
        <w:bidi w:val="0"/>
        <w:rPr>
          <w:rFonts w:asciiTheme="majorHAnsi" w:hAnsiTheme="majorHAnsi"/>
          <w:sz w:val="28"/>
          <w:szCs w:val="28"/>
        </w:rPr>
      </w:pPr>
      <w:r w:rsidRPr="00AE28DB">
        <w:rPr>
          <w:rFonts w:asciiTheme="majorHAnsi" w:hAnsiTheme="majorHAnsi"/>
          <w:noProof/>
          <w:sz w:val="28"/>
          <w:szCs w:val="28"/>
        </w:rPr>
        <w:lastRenderedPageBreak/>
        <w:drawing>
          <wp:inline distT="0" distB="0" distL="0" distR="0" wp14:anchorId="046DC4E1" wp14:editId="27E9596E">
            <wp:extent cx="3076575" cy="2771775"/>
            <wp:effectExtent l="0" t="0" r="9525" b="9525"/>
            <wp:docPr id="13035511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6575" cy="2771775"/>
                    </a:xfrm>
                    <a:prstGeom prst="rect">
                      <a:avLst/>
                    </a:prstGeom>
                    <a:noFill/>
                    <a:ln>
                      <a:noFill/>
                    </a:ln>
                  </pic:spPr>
                </pic:pic>
              </a:graphicData>
            </a:graphic>
          </wp:inline>
        </w:drawing>
      </w:r>
    </w:p>
    <w:p w14:paraId="0925D666" w14:textId="77777777" w:rsidR="00224453" w:rsidRPr="00AE28DB" w:rsidRDefault="00224453" w:rsidP="005E2B45">
      <w:pPr>
        <w:bidi w:val="0"/>
        <w:rPr>
          <w:rFonts w:asciiTheme="majorHAnsi" w:hAnsiTheme="majorHAnsi"/>
          <w:sz w:val="28"/>
          <w:szCs w:val="28"/>
        </w:rPr>
      </w:pPr>
    </w:p>
    <w:p w14:paraId="0B9ECB9E" w14:textId="387A465A" w:rsidR="00224453" w:rsidRPr="00AE28DB" w:rsidRDefault="00224453" w:rsidP="005E2B45">
      <w:pPr>
        <w:bidi w:val="0"/>
        <w:rPr>
          <w:rFonts w:asciiTheme="majorHAnsi" w:hAnsiTheme="majorHAnsi"/>
          <w:sz w:val="28"/>
          <w:szCs w:val="28"/>
        </w:rPr>
      </w:pPr>
      <w:r w:rsidRPr="00AE28DB">
        <w:rPr>
          <w:rFonts w:asciiTheme="majorHAnsi" w:hAnsiTheme="majorHAnsi"/>
          <w:noProof/>
          <w:sz w:val="28"/>
          <w:szCs w:val="28"/>
        </w:rPr>
        <w:drawing>
          <wp:inline distT="0" distB="0" distL="0" distR="0" wp14:anchorId="0226B027" wp14:editId="30DA0EE5">
            <wp:extent cx="3152775" cy="1257300"/>
            <wp:effectExtent l="0" t="0" r="9525" b="0"/>
            <wp:docPr id="902985259" name="Picture 22" descr="תמונה שמכילה קו, תרשים, עיגול,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2" descr="תמונה שמכילה קו, תרשים, עיגול, עיצוב&#10;&#10;התיאור נוצר באופן אוטומטי"/>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52775" cy="1257300"/>
                    </a:xfrm>
                    <a:prstGeom prst="rect">
                      <a:avLst/>
                    </a:prstGeom>
                    <a:noFill/>
                    <a:ln>
                      <a:noFill/>
                    </a:ln>
                  </pic:spPr>
                </pic:pic>
              </a:graphicData>
            </a:graphic>
          </wp:inline>
        </w:drawing>
      </w:r>
    </w:p>
    <w:p w14:paraId="65F62797" w14:textId="77777777" w:rsidR="00224453" w:rsidRPr="00AE28DB" w:rsidRDefault="00224453" w:rsidP="005E2B45">
      <w:pPr>
        <w:bidi w:val="0"/>
        <w:rPr>
          <w:rFonts w:asciiTheme="majorHAnsi" w:hAnsiTheme="majorHAnsi"/>
          <w:sz w:val="28"/>
          <w:szCs w:val="28"/>
        </w:rPr>
      </w:pPr>
    </w:p>
    <w:p w14:paraId="2F59B8BA" w14:textId="77777777" w:rsidR="00224453" w:rsidRPr="00AE28DB" w:rsidRDefault="00224453" w:rsidP="005E2B45">
      <w:pPr>
        <w:bidi w:val="0"/>
        <w:rPr>
          <w:rFonts w:asciiTheme="majorHAnsi" w:hAnsiTheme="majorHAnsi"/>
          <w:sz w:val="28"/>
          <w:szCs w:val="28"/>
        </w:rPr>
      </w:pPr>
    </w:p>
    <w:p w14:paraId="20108E7D" w14:textId="77777777" w:rsidR="00224453" w:rsidRPr="00AE28DB" w:rsidRDefault="00224453" w:rsidP="005E2B45">
      <w:pPr>
        <w:bidi w:val="0"/>
        <w:rPr>
          <w:rFonts w:asciiTheme="majorHAnsi" w:hAnsiTheme="majorHAnsi"/>
          <w:sz w:val="28"/>
          <w:szCs w:val="28"/>
        </w:rPr>
      </w:pPr>
    </w:p>
    <w:p w14:paraId="3A33D87C" w14:textId="5CDBC690" w:rsidR="00176F87" w:rsidRDefault="00176F87" w:rsidP="005E2B45">
      <w:pPr>
        <w:bidi w:val="0"/>
        <w:rPr>
          <w:rFonts w:asciiTheme="majorHAnsi" w:hAnsiTheme="majorHAnsi"/>
          <w:b/>
          <w:bCs/>
          <w:sz w:val="28"/>
          <w:szCs w:val="28"/>
          <w:u w:val="single"/>
        </w:rPr>
      </w:pPr>
      <w:r>
        <w:rPr>
          <w:rFonts w:asciiTheme="majorHAnsi" w:hAnsiTheme="majorHAnsi"/>
          <w:b/>
          <w:bCs/>
          <w:sz w:val="28"/>
          <w:szCs w:val="28"/>
          <w:u w:val="single"/>
        </w:rPr>
        <w:br w:type="page"/>
      </w:r>
    </w:p>
    <w:p w14:paraId="75305C1A" w14:textId="7A7C8A5A" w:rsidR="0061129D" w:rsidRDefault="003C2F2A" w:rsidP="005E2B45">
      <w:pPr>
        <w:pStyle w:val="Heading1"/>
        <w:bidi w:val="0"/>
      </w:pPr>
      <w:r>
        <w:lastRenderedPageBreak/>
        <w:t>M</w:t>
      </w:r>
      <w:r w:rsidR="00935617">
        <w:t>anager Use - Cases</w:t>
      </w:r>
    </w:p>
    <w:p w14:paraId="7BCE1B93" w14:textId="7ED97EBD" w:rsidR="00224453" w:rsidRPr="00AE28DB" w:rsidRDefault="00224453" w:rsidP="005E2B45">
      <w:pPr>
        <w:pStyle w:val="Heading2"/>
        <w:numPr>
          <w:ilvl w:val="2"/>
          <w:numId w:val="7"/>
        </w:numPr>
        <w:bidi w:val="0"/>
      </w:pPr>
      <w:r w:rsidRPr="00AE28DB">
        <w:t>Enter a new employee/project:</w:t>
      </w:r>
    </w:p>
    <w:p w14:paraId="2D04E2BF" w14:textId="77777777" w:rsidR="00224453" w:rsidRPr="00AE28DB" w:rsidRDefault="00224453" w:rsidP="005E2B45">
      <w:pPr>
        <w:pStyle w:val="Heading3"/>
        <w:bidi w:val="0"/>
        <w:ind w:firstLine="360"/>
      </w:pPr>
      <w:r w:rsidRPr="00AE28DB">
        <w:t>Description:</w:t>
      </w:r>
    </w:p>
    <w:p w14:paraId="2F7B751B" w14:textId="0F9B6589"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The manager enters a new employee/ project to the system- with all its attributes.</w:t>
      </w:r>
    </w:p>
    <w:p w14:paraId="2E485DBC" w14:textId="21F27485" w:rsidR="00224453" w:rsidRPr="00AE28DB" w:rsidRDefault="00224453" w:rsidP="005E2B45">
      <w:pPr>
        <w:pStyle w:val="Heading3"/>
        <w:bidi w:val="0"/>
        <w:ind w:firstLine="360"/>
      </w:pPr>
      <w:r w:rsidRPr="00AE28DB">
        <w:t>Actor:</w:t>
      </w:r>
    </w:p>
    <w:p w14:paraId="2940AF5E"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31947A39" w14:textId="27964AF1" w:rsidR="00224453" w:rsidRPr="00AE28DB" w:rsidRDefault="00224453" w:rsidP="005E2B45">
      <w:pPr>
        <w:pStyle w:val="Heading3"/>
        <w:bidi w:val="0"/>
        <w:ind w:firstLine="360"/>
      </w:pPr>
      <w:r w:rsidRPr="00AE28DB">
        <w:t>Pre- conditions:</w:t>
      </w:r>
    </w:p>
    <w:p w14:paraId="2821A4B7"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2DB8C950"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project is not in the system.</w:t>
      </w:r>
    </w:p>
    <w:p w14:paraId="250FCAD2" w14:textId="0F43E75E"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All the attributes are correct and logical (hours, age…)</w:t>
      </w:r>
    </w:p>
    <w:p w14:paraId="69E49C13" w14:textId="6CB352F8" w:rsidR="00224453" w:rsidRPr="00AE28DB" w:rsidRDefault="00224453" w:rsidP="005E2B45">
      <w:pPr>
        <w:pStyle w:val="Heading3"/>
        <w:bidi w:val="0"/>
        <w:ind w:firstLine="360"/>
      </w:pPr>
      <w:r w:rsidRPr="00AE28DB">
        <w:t>Post- conditions:</w:t>
      </w:r>
    </w:p>
    <w:p w14:paraId="0244712E" w14:textId="4B53B29F"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new employee/ project is in the system.</w:t>
      </w:r>
    </w:p>
    <w:p w14:paraId="16B690E2" w14:textId="3B236B0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can see the new employee/ project and assign it.</w:t>
      </w:r>
    </w:p>
    <w:p w14:paraId="74E0F728" w14:textId="3C655DAA" w:rsidR="00224453" w:rsidRPr="00AE28DB" w:rsidRDefault="00224453" w:rsidP="005E2B45">
      <w:pPr>
        <w:pStyle w:val="Heading3"/>
        <w:bidi w:val="0"/>
        <w:ind w:firstLine="360"/>
      </w:pPr>
      <w:r w:rsidRPr="00AE28DB">
        <w:t>Main scenario:</w:t>
      </w:r>
    </w:p>
    <w:p w14:paraId="7576AE31" w14:textId="7197A472" w:rsidR="00224453" w:rsidRPr="00935617" w:rsidRDefault="00224453" w:rsidP="005E2B45">
      <w:pPr>
        <w:pStyle w:val="ListParagraph"/>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manager logs in to the system.</w:t>
      </w:r>
    </w:p>
    <w:p w14:paraId="650586F5" w14:textId="288C3205" w:rsidR="00224453" w:rsidRPr="00935617" w:rsidRDefault="00224453" w:rsidP="005E2B45">
      <w:pPr>
        <w:pStyle w:val="ListParagraph"/>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manager selects the option of adding new employee/ project.</w:t>
      </w:r>
    </w:p>
    <w:p w14:paraId="20175A45" w14:textId="1417B0DC" w:rsidR="00224453" w:rsidRPr="00935617" w:rsidRDefault="00224453" w:rsidP="005E2B45">
      <w:pPr>
        <w:pStyle w:val="ListParagraph"/>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manager enters all the requested attributes.</w:t>
      </w:r>
    </w:p>
    <w:p w14:paraId="3AEEC6CF" w14:textId="548B06E4" w:rsidR="00224453" w:rsidRPr="00935617" w:rsidRDefault="00224453" w:rsidP="005E2B45">
      <w:pPr>
        <w:pStyle w:val="ListParagraph"/>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system checks for correctness of the fields.</w:t>
      </w:r>
    </w:p>
    <w:p w14:paraId="754DC073" w14:textId="11AFB259" w:rsidR="00224453" w:rsidRPr="00935617" w:rsidRDefault="00224453" w:rsidP="005E2B45">
      <w:pPr>
        <w:pStyle w:val="ListParagraph"/>
        <w:numPr>
          <w:ilvl w:val="0"/>
          <w:numId w:val="15"/>
        </w:numPr>
        <w:bidi w:val="0"/>
        <w:spacing w:line="256" w:lineRule="auto"/>
        <w:rPr>
          <w:rFonts w:asciiTheme="majorHAnsi" w:hAnsiTheme="majorHAnsi"/>
          <w:sz w:val="28"/>
          <w:szCs w:val="28"/>
        </w:rPr>
      </w:pPr>
      <w:r w:rsidRPr="00AE28DB">
        <w:rPr>
          <w:rFonts w:asciiTheme="majorHAnsi" w:hAnsiTheme="majorHAnsi"/>
          <w:sz w:val="28"/>
          <w:szCs w:val="28"/>
        </w:rPr>
        <w:t>The system saves the new employee/ project and displays it to the manager.</w:t>
      </w:r>
    </w:p>
    <w:p w14:paraId="42DCE008" w14:textId="0B02A69A" w:rsidR="00224453" w:rsidRPr="00AE28DB" w:rsidRDefault="00224453" w:rsidP="005E2B45">
      <w:pPr>
        <w:bidi w:val="0"/>
        <w:rPr>
          <w:rFonts w:asciiTheme="majorHAnsi" w:hAnsiTheme="majorHAnsi"/>
          <w:b/>
          <w:bCs/>
          <w:sz w:val="28"/>
          <w:szCs w:val="28"/>
        </w:rPr>
      </w:pPr>
    </w:p>
    <w:p w14:paraId="2E8B6E3F" w14:textId="35975937" w:rsidR="00224453" w:rsidRPr="00AE28DB" w:rsidRDefault="00224453" w:rsidP="005E2B45">
      <w:pPr>
        <w:bidi w:val="0"/>
        <w:rPr>
          <w:rFonts w:asciiTheme="majorHAnsi" w:hAnsiTheme="majorHAnsi"/>
          <w:b/>
          <w:bCs/>
          <w:sz w:val="28"/>
          <w:szCs w:val="28"/>
        </w:rPr>
      </w:pPr>
    </w:p>
    <w:p w14:paraId="36112A79" w14:textId="63975FFD" w:rsidR="00224453" w:rsidRPr="00AE28DB" w:rsidRDefault="00224453" w:rsidP="005E2B45">
      <w:pPr>
        <w:bidi w:val="0"/>
        <w:rPr>
          <w:rFonts w:asciiTheme="majorHAnsi" w:hAnsiTheme="majorHAnsi"/>
          <w:b/>
          <w:bCs/>
          <w:sz w:val="28"/>
          <w:szCs w:val="28"/>
        </w:rPr>
      </w:pPr>
    </w:p>
    <w:p w14:paraId="4B9737A7" w14:textId="77777777" w:rsidR="00224453" w:rsidRPr="00AE28DB" w:rsidRDefault="00224453" w:rsidP="005E2B45">
      <w:pPr>
        <w:pStyle w:val="ListParagraph"/>
        <w:bidi w:val="0"/>
        <w:ind w:left="1080"/>
        <w:rPr>
          <w:rFonts w:asciiTheme="majorHAnsi" w:hAnsiTheme="majorHAnsi"/>
          <w:b/>
          <w:bCs/>
          <w:sz w:val="28"/>
          <w:szCs w:val="28"/>
        </w:rPr>
      </w:pPr>
    </w:p>
    <w:p w14:paraId="033ED764" w14:textId="321B2D7A" w:rsidR="00224453" w:rsidRPr="00AE28DB" w:rsidRDefault="00224453" w:rsidP="005E2B45">
      <w:pPr>
        <w:pStyle w:val="ListParagraph"/>
        <w:bidi w:val="0"/>
        <w:ind w:left="1080"/>
        <w:rPr>
          <w:rFonts w:asciiTheme="majorHAnsi" w:hAnsiTheme="majorHAnsi"/>
          <w:b/>
          <w:bCs/>
          <w:sz w:val="28"/>
          <w:szCs w:val="28"/>
        </w:rPr>
      </w:pPr>
    </w:p>
    <w:p w14:paraId="08BC5516" w14:textId="1C59B90E" w:rsidR="00A36A0B" w:rsidRDefault="003C2F2A" w:rsidP="005E2B45">
      <w:pPr>
        <w:bidi w:val="0"/>
        <w:rPr>
          <w:rFonts w:asciiTheme="majorHAnsi" w:eastAsiaTheme="majorEastAsia" w:hAnsiTheme="majorHAnsi" w:cstheme="majorBidi"/>
          <w:color w:val="0F4761" w:themeColor="accent1" w:themeShade="BF"/>
          <w:sz w:val="32"/>
          <w:szCs w:val="32"/>
        </w:rPr>
      </w:pPr>
      <w:r w:rsidRPr="00AE28DB">
        <w:rPr>
          <w:rFonts w:asciiTheme="majorHAnsi" w:hAnsiTheme="majorHAnsi"/>
          <w:b/>
          <w:bCs/>
          <w:noProof/>
          <w:sz w:val="28"/>
          <w:szCs w:val="28"/>
        </w:rPr>
        <w:lastRenderedPageBreak/>
        <w:drawing>
          <wp:anchor distT="0" distB="0" distL="114300" distR="114300" simplePos="0" relativeHeight="251657217" behindDoc="0" locked="0" layoutInCell="1" allowOverlap="1" wp14:anchorId="203FD88D" wp14:editId="320B74BE">
            <wp:simplePos x="0" y="0"/>
            <wp:positionH relativeFrom="column">
              <wp:posOffset>771525</wp:posOffset>
            </wp:positionH>
            <wp:positionV relativeFrom="paragraph">
              <wp:posOffset>0</wp:posOffset>
            </wp:positionV>
            <wp:extent cx="4551680" cy="3439795"/>
            <wp:effectExtent l="0" t="0" r="1270" b="8255"/>
            <wp:wrapSquare wrapText="bothSides"/>
            <wp:docPr id="2134507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1680" cy="3439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6A0B">
        <w:br w:type="page"/>
      </w:r>
    </w:p>
    <w:p w14:paraId="1CD9C304" w14:textId="1B50E05F" w:rsidR="00224453" w:rsidRPr="0061129D" w:rsidRDefault="00224453" w:rsidP="005E2B45">
      <w:pPr>
        <w:pStyle w:val="Heading2"/>
        <w:numPr>
          <w:ilvl w:val="2"/>
          <w:numId w:val="7"/>
        </w:numPr>
        <w:bidi w:val="0"/>
      </w:pPr>
      <w:r w:rsidRPr="0061129D">
        <w:lastRenderedPageBreak/>
        <w:t>Assign employee to project:</w:t>
      </w:r>
    </w:p>
    <w:p w14:paraId="691B1FF5" w14:textId="77777777" w:rsidR="00224453" w:rsidRPr="00935617" w:rsidRDefault="00224453" w:rsidP="005E2B45">
      <w:pPr>
        <w:pStyle w:val="Heading3"/>
        <w:bidi w:val="0"/>
        <w:ind w:firstLine="360"/>
      </w:pPr>
      <w:r w:rsidRPr="00935617">
        <w:t>Description:</w:t>
      </w:r>
    </w:p>
    <w:p w14:paraId="50A5F0FD"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The manager assigns employee to existing project.</w:t>
      </w:r>
    </w:p>
    <w:p w14:paraId="091B04D6" w14:textId="77777777" w:rsidR="00224453" w:rsidRPr="00935617" w:rsidRDefault="00224453" w:rsidP="005E2B45">
      <w:pPr>
        <w:pStyle w:val="Heading3"/>
        <w:bidi w:val="0"/>
        <w:ind w:firstLine="360"/>
      </w:pPr>
      <w:r w:rsidRPr="00935617">
        <w:t>Actor:</w:t>
      </w:r>
    </w:p>
    <w:p w14:paraId="6C9540EF"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34E8FDB2" w14:textId="77777777" w:rsidR="00224453" w:rsidRPr="00935617" w:rsidRDefault="00224453" w:rsidP="005E2B45">
      <w:pPr>
        <w:pStyle w:val="Heading3"/>
        <w:bidi w:val="0"/>
        <w:ind w:firstLine="360"/>
      </w:pPr>
      <w:r w:rsidRPr="00935617">
        <w:t>Pre- conditions:</w:t>
      </w:r>
    </w:p>
    <w:p w14:paraId="69596CA7"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26AA3E74"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and project are in the system.</w:t>
      </w:r>
    </w:p>
    <w:p w14:paraId="6C2A9E50"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utilization is suitable for the project's requirements.</w:t>
      </w:r>
    </w:p>
    <w:p w14:paraId="3A08496A" w14:textId="77777777" w:rsidR="00224453" w:rsidRPr="00935617" w:rsidRDefault="00224453" w:rsidP="005E2B45">
      <w:pPr>
        <w:pStyle w:val="Heading3"/>
        <w:bidi w:val="0"/>
        <w:ind w:firstLine="360"/>
      </w:pPr>
      <w:r w:rsidRPr="00935617">
        <w:t>Post- conditions:</w:t>
      </w:r>
    </w:p>
    <w:p w14:paraId="6AF54624"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is assign to the project</w:t>
      </w:r>
    </w:p>
    <w:p w14:paraId="5E90BCBA"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utilization updates and the project's requirements also.</w:t>
      </w:r>
    </w:p>
    <w:p w14:paraId="71A509E7" w14:textId="77777777" w:rsidR="00224453" w:rsidRPr="00935617" w:rsidRDefault="00224453" w:rsidP="005E2B45">
      <w:pPr>
        <w:pStyle w:val="Heading3"/>
        <w:bidi w:val="0"/>
        <w:ind w:firstLine="360"/>
      </w:pPr>
      <w:r w:rsidRPr="00935617">
        <w:t>Main scenario:</w:t>
      </w:r>
    </w:p>
    <w:p w14:paraId="6379D70E" w14:textId="77777777" w:rsidR="00224453" w:rsidRPr="00AE28DB" w:rsidRDefault="00224453" w:rsidP="005E2B45">
      <w:pPr>
        <w:pStyle w:val="ListParagraph"/>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543C22E7" w14:textId="77777777" w:rsidR="00224453" w:rsidRPr="00AE28DB" w:rsidRDefault="00224453" w:rsidP="005E2B45">
      <w:pPr>
        <w:pStyle w:val="ListParagraph"/>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manager selects the option of assigning employee to a project.</w:t>
      </w:r>
    </w:p>
    <w:p w14:paraId="2213EA8F" w14:textId="77777777" w:rsidR="00224453" w:rsidRPr="00AE28DB" w:rsidRDefault="00224453" w:rsidP="005E2B45">
      <w:pPr>
        <w:pStyle w:val="ListParagraph"/>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manager enters the relevant employee and project.</w:t>
      </w:r>
    </w:p>
    <w:p w14:paraId="711A4657" w14:textId="77777777" w:rsidR="00224453" w:rsidRPr="00AE28DB" w:rsidRDefault="00224453" w:rsidP="005E2B45">
      <w:pPr>
        <w:pStyle w:val="ListParagraph"/>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system checks for employee's utilization and project's capacity and approve the assignment.</w:t>
      </w:r>
    </w:p>
    <w:p w14:paraId="18096202" w14:textId="77777777" w:rsidR="00224453" w:rsidRPr="00AE28DB" w:rsidRDefault="00224453" w:rsidP="005E2B45">
      <w:pPr>
        <w:pStyle w:val="ListParagraph"/>
        <w:numPr>
          <w:ilvl w:val="0"/>
          <w:numId w:val="11"/>
        </w:numPr>
        <w:bidi w:val="0"/>
        <w:spacing w:line="256" w:lineRule="auto"/>
        <w:rPr>
          <w:rFonts w:asciiTheme="majorHAnsi" w:hAnsiTheme="majorHAnsi"/>
          <w:b/>
          <w:bCs/>
          <w:sz w:val="28"/>
          <w:szCs w:val="28"/>
        </w:rPr>
      </w:pPr>
      <w:r w:rsidRPr="00AE28DB">
        <w:rPr>
          <w:rFonts w:asciiTheme="majorHAnsi" w:hAnsiTheme="majorHAnsi"/>
          <w:sz w:val="28"/>
          <w:szCs w:val="28"/>
        </w:rPr>
        <w:t>The system saves the new assignment and displays it to the manager.</w:t>
      </w:r>
    </w:p>
    <w:p w14:paraId="3B019781" w14:textId="3E4C668C" w:rsidR="00224453" w:rsidRPr="00AE28DB" w:rsidRDefault="00A36A0B" w:rsidP="005E2B45">
      <w:pPr>
        <w:bidi w:val="0"/>
        <w:rPr>
          <w:rFonts w:asciiTheme="majorHAnsi" w:hAnsiTheme="majorHAnsi"/>
          <w:b/>
          <w:bCs/>
          <w:sz w:val="28"/>
          <w:szCs w:val="28"/>
        </w:rPr>
      </w:pPr>
      <w:r w:rsidRPr="00AE28DB">
        <w:rPr>
          <w:rFonts w:asciiTheme="majorHAnsi" w:hAnsiTheme="majorHAnsi"/>
          <w:b/>
          <w:bCs/>
          <w:noProof/>
          <w:sz w:val="28"/>
          <w:szCs w:val="28"/>
        </w:rPr>
        <w:drawing>
          <wp:anchor distT="0" distB="0" distL="114300" distR="114300" simplePos="0" relativeHeight="251657216" behindDoc="1" locked="0" layoutInCell="1" allowOverlap="1" wp14:anchorId="40E5A55A" wp14:editId="763D8B07">
            <wp:simplePos x="0" y="0"/>
            <wp:positionH relativeFrom="column">
              <wp:posOffset>809625</wp:posOffset>
            </wp:positionH>
            <wp:positionV relativeFrom="page">
              <wp:posOffset>6638925</wp:posOffset>
            </wp:positionV>
            <wp:extent cx="4143375" cy="3131185"/>
            <wp:effectExtent l="0" t="0" r="9525" b="0"/>
            <wp:wrapTight wrapText="bothSides">
              <wp:wrapPolygon edited="0">
                <wp:start x="0" y="0"/>
                <wp:lineTo x="0" y="21420"/>
                <wp:lineTo x="21550" y="21420"/>
                <wp:lineTo x="21550" y="0"/>
                <wp:lineTo x="0" y="0"/>
              </wp:wrapPolygon>
            </wp:wrapTight>
            <wp:docPr id="158660044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3375" cy="3131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1E1338" w14:textId="43B97F10" w:rsidR="00224453" w:rsidRPr="00AE28DB" w:rsidRDefault="00224453" w:rsidP="005E2B45">
      <w:pPr>
        <w:bidi w:val="0"/>
        <w:rPr>
          <w:rFonts w:asciiTheme="majorHAnsi" w:hAnsiTheme="majorHAnsi"/>
          <w:b/>
          <w:bCs/>
          <w:sz w:val="28"/>
          <w:szCs w:val="28"/>
        </w:rPr>
      </w:pPr>
    </w:p>
    <w:p w14:paraId="67D41FA3" w14:textId="77777777" w:rsidR="00224453" w:rsidRPr="00AE28DB" w:rsidRDefault="00224453" w:rsidP="005E2B45">
      <w:pPr>
        <w:bidi w:val="0"/>
        <w:rPr>
          <w:rFonts w:asciiTheme="majorHAnsi" w:hAnsiTheme="majorHAnsi"/>
          <w:b/>
          <w:bCs/>
          <w:sz w:val="28"/>
          <w:szCs w:val="28"/>
        </w:rPr>
      </w:pPr>
    </w:p>
    <w:p w14:paraId="4FCE9751" w14:textId="77777777" w:rsidR="00224453" w:rsidRPr="00AE28DB" w:rsidRDefault="00224453" w:rsidP="005E2B45">
      <w:pPr>
        <w:pStyle w:val="ListParagraph"/>
        <w:bidi w:val="0"/>
        <w:ind w:left="1080"/>
        <w:rPr>
          <w:rFonts w:asciiTheme="majorHAnsi" w:hAnsiTheme="majorHAnsi"/>
          <w:b/>
          <w:bCs/>
          <w:sz w:val="28"/>
          <w:szCs w:val="28"/>
        </w:rPr>
      </w:pPr>
    </w:p>
    <w:p w14:paraId="438FD5DE" w14:textId="77777777" w:rsidR="00224453" w:rsidRPr="0061129D" w:rsidRDefault="00224453" w:rsidP="005E2B45">
      <w:pPr>
        <w:pStyle w:val="Heading2"/>
        <w:numPr>
          <w:ilvl w:val="2"/>
          <w:numId w:val="7"/>
        </w:numPr>
        <w:bidi w:val="0"/>
      </w:pPr>
      <w:r w:rsidRPr="0061129D">
        <w:lastRenderedPageBreak/>
        <w:t>Open employee gap "ticket"</w:t>
      </w:r>
    </w:p>
    <w:p w14:paraId="000C7E85" w14:textId="77777777" w:rsidR="00224453" w:rsidRPr="00935617" w:rsidRDefault="00224453" w:rsidP="005E2B45">
      <w:pPr>
        <w:pStyle w:val="Heading3"/>
        <w:bidi w:val="0"/>
        <w:ind w:firstLine="360"/>
      </w:pPr>
      <w:r w:rsidRPr="00935617">
        <w:t>Description:</w:t>
      </w:r>
    </w:p>
    <w:p w14:paraId="7A5E51C3"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The manager open a ticket of employee's absence.</w:t>
      </w:r>
    </w:p>
    <w:p w14:paraId="0F738E72" w14:textId="77777777" w:rsidR="00224453" w:rsidRPr="00935617" w:rsidRDefault="00224453" w:rsidP="005E2B45">
      <w:pPr>
        <w:pStyle w:val="Heading3"/>
        <w:bidi w:val="0"/>
        <w:ind w:firstLine="360"/>
      </w:pPr>
      <w:r w:rsidRPr="00935617">
        <w:t>Actor:</w:t>
      </w:r>
    </w:p>
    <w:p w14:paraId="5F2C5C31"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43D9A728" w14:textId="77777777" w:rsidR="00224453" w:rsidRPr="00935617" w:rsidRDefault="00224453" w:rsidP="005E2B45">
      <w:pPr>
        <w:pStyle w:val="Heading3"/>
        <w:bidi w:val="0"/>
        <w:ind w:firstLine="360"/>
      </w:pPr>
      <w:r w:rsidRPr="00935617">
        <w:t>Pre- conditions:</w:t>
      </w:r>
    </w:p>
    <w:p w14:paraId="0FEE7DD4"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4B5DEEC1"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is in the system.</w:t>
      </w:r>
    </w:p>
    <w:p w14:paraId="6D9D398D" w14:textId="77777777" w:rsidR="00224453" w:rsidRPr="00935617" w:rsidRDefault="00224453" w:rsidP="005E2B45">
      <w:pPr>
        <w:pStyle w:val="Heading3"/>
        <w:bidi w:val="0"/>
        <w:ind w:firstLine="360"/>
      </w:pPr>
      <w:r w:rsidRPr="00935617">
        <w:t>Post- conditions:</w:t>
      </w:r>
    </w:p>
    <w:p w14:paraId="43B5D573"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ticket is in the system and visible to the manager.</w:t>
      </w:r>
    </w:p>
    <w:p w14:paraId="31CA871A"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gaps in the projects where the employee is assigned are visible to the manager in the gaps page.</w:t>
      </w:r>
    </w:p>
    <w:p w14:paraId="41ADC09E" w14:textId="77777777" w:rsidR="00224453" w:rsidRPr="00935617" w:rsidRDefault="00224453" w:rsidP="005E2B45">
      <w:pPr>
        <w:pStyle w:val="Heading3"/>
        <w:bidi w:val="0"/>
        <w:ind w:firstLine="360"/>
      </w:pPr>
      <w:r w:rsidRPr="00935617">
        <w:t>Main scenario:</w:t>
      </w:r>
    </w:p>
    <w:p w14:paraId="41C354E0" w14:textId="77777777" w:rsidR="00224453" w:rsidRPr="00AE28DB" w:rsidRDefault="00224453" w:rsidP="005E2B45">
      <w:pPr>
        <w:pStyle w:val="ListParagraph"/>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7D9BE94B" w14:textId="77777777" w:rsidR="00224453" w:rsidRPr="00AE28DB" w:rsidRDefault="00224453" w:rsidP="005E2B45">
      <w:pPr>
        <w:pStyle w:val="ListParagraph"/>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The manager selects the option of opening new employee's absence ticket.</w:t>
      </w:r>
    </w:p>
    <w:p w14:paraId="6151CCDE" w14:textId="77777777" w:rsidR="00224453" w:rsidRPr="00AE28DB" w:rsidRDefault="00224453" w:rsidP="005E2B45">
      <w:pPr>
        <w:pStyle w:val="ListParagraph"/>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The manager enters the relevant employee, dates and reason of leaving.</w:t>
      </w:r>
    </w:p>
    <w:p w14:paraId="1A2D4CC6" w14:textId="2C9272F9" w:rsidR="00224453" w:rsidRPr="00AE28DB" w:rsidRDefault="00224453" w:rsidP="005E2B45">
      <w:pPr>
        <w:pStyle w:val="ListParagraph"/>
        <w:numPr>
          <w:ilvl w:val="0"/>
          <w:numId w:val="12"/>
        </w:numPr>
        <w:bidi w:val="0"/>
        <w:spacing w:line="256" w:lineRule="auto"/>
        <w:rPr>
          <w:rFonts w:asciiTheme="majorHAnsi" w:hAnsiTheme="majorHAnsi"/>
          <w:b/>
          <w:bCs/>
          <w:sz w:val="28"/>
          <w:szCs w:val="28"/>
        </w:rPr>
      </w:pPr>
      <w:r w:rsidRPr="00AE28DB">
        <w:rPr>
          <w:rFonts w:asciiTheme="majorHAnsi" w:hAnsiTheme="majorHAnsi"/>
          <w:sz w:val="28"/>
          <w:szCs w:val="28"/>
        </w:rPr>
        <w:t>The system creates gaps tickets for each project the employee is assign to, with details of the gaps.</w:t>
      </w:r>
    </w:p>
    <w:p w14:paraId="56E6FF87" w14:textId="09518743" w:rsidR="00224453" w:rsidRPr="00AE28DB" w:rsidRDefault="003C2F2A" w:rsidP="005E2B45">
      <w:pPr>
        <w:bidi w:val="0"/>
        <w:rPr>
          <w:rFonts w:asciiTheme="majorHAnsi" w:hAnsiTheme="majorHAnsi"/>
          <w:b/>
          <w:bCs/>
          <w:sz w:val="28"/>
          <w:szCs w:val="28"/>
        </w:rPr>
      </w:pPr>
      <w:r w:rsidRPr="00AE28DB">
        <w:rPr>
          <w:rFonts w:asciiTheme="majorHAnsi" w:hAnsiTheme="majorHAnsi"/>
          <w:b/>
          <w:bCs/>
          <w:noProof/>
          <w:sz w:val="28"/>
          <w:szCs w:val="28"/>
        </w:rPr>
        <w:drawing>
          <wp:anchor distT="0" distB="0" distL="114300" distR="114300" simplePos="0" relativeHeight="251657218" behindDoc="0" locked="0" layoutInCell="1" allowOverlap="1" wp14:anchorId="45053481" wp14:editId="7C8A77C2">
            <wp:simplePos x="0" y="0"/>
            <wp:positionH relativeFrom="column">
              <wp:posOffset>714375</wp:posOffset>
            </wp:positionH>
            <wp:positionV relativeFrom="paragraph">
              <wp:posOffset>-71120</wp:posOffset>
            </wp:positionV>
            <wp:extent cx="4238625" cy="3202940"/>
            <wp:effectExtent l="0" t="0" r="9525" b="0"/>
            <wp:wrapSquare wrapText="bothSides"/>
            <wp:docPr id="5508863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3202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E5AF56" w14:textId="6EE04F01" w:rsidR="00224453" w:rsidRPr="00AE28DB" w:rsidRDefault="00224453" w:rsidP="005E2B45">
      <w:pPr>
        <w:bidi w:val="0"/>
        <w:rPr>
          <w:rFonts w:asciiTheme="majorHAnsi" w:hAnsiTheme="majorHAnsi"/>
          <w:b/>
          <w:bCs/>
          <w:sz w:val="28"/>
          <w:szCs w:val="28"/>
        </w:rPr>
      </w:pPr>
    </w:p>
    <w:p w14:paraId="64847984" w14:textId="77777777" w:rsidR="00224453" w:rsidRPr="00AE28DB" w:rsidRDefault="00224453" w:rsidP="005E2B45">
      <w:pPr>
        <w:bidi w:val="0"/>
        <w:rPr>
          <w:rFonts w:asciiTheme="majorHAnsi" w:hAnsiTheme="majorHAnsi"/>
          <w:b/>
          <w:bCs/>
          <w:sz w:val="28"/>
          <w:szCs w:val="28"/>
        </w:rPr>
      </w:pPr>
    </w:p>
    <w:p w14:paraId="49369FC9" w14:textId="77777777" w:rsidR="00224453" w:rsidRPr="00AE28DB" w:rsidRDefault="00224453" w:rsidP="005E2B45">
      <w:pPr>
        <w:bidi w:val="0"/>
        <w:rPr>
          <w:rFonts w:asciiTheme="majorHAnsi" w:hAnsiTheme="majorHAnsi"/>
          <w:b/>
          <w:bCs/>
          <w:sz w:val="28"/>
          <w:szCs w:val="28"/>
        </w:rPr>
      </w:pPr>
    </w:p>
    <w:p w14:paraId="4F9CABE6" w14:textId="7F0AE015" w:rsidR="00224453" w:rsidRPr="00AE28DB" w:rsidRDefault="00224453" w:rsidP="005E2B45">
      <w:pPr>
        <w:pStyle w:val="ListParagraph"/>
        <w:bidi w:val="0"/>
        <w:ind w:left="1080"/>
        <w:rPr>
          <w:rFonts w:asciiTheme="majorHAnsi" w:hAnsiTheme="majorHAnsi"/>
          <w:b/>
          <w:bCs/>
          <w:sz w:val="28"/>
          <w:szCs w:val="28"/>
        </w:rPr>
      </w:pPr>
    </w:p>
    <w:p w14:paraId="487B7424" w14:textId="77777777" w:rsidR="00224453" w:rsidRPr="0061129D" w:rsidRDefault="00224453" w:rsidP="005E2B45">
      <w:pPr>
        <w:pStyle w:val="Heading2"/>
        <w:numPr>
          <w:ilvl w:val="2"/>
          <w:numId w:val="7"/>
        </w:numPr>
        <w:bidi w:val="0"/>
      </w:pPr>
      <w:r w:rsidRPr="0061129D">
        <w:lastRenderedPageBreak/>
        <w:t>Handle ticket:</w:t>
      </w:r>
    </w:p>
    <w:p w14:paraId="43235DE6" w14:textId="77777777" w:rsidR="00224453" w:rsidRPr="00935617" w:rsidRDefault="00224453" w:rsidP="005E2B45">
      <w:pPr>
        <w:pStyle w:val="Heading3"/>
        <w:bidi w:val="0"/>
        <w:ind w:firstLine="360"/>
      </w:pPr>
      <w:r w:rsidRPr="00935617">
        <w:t>Description:</w:t>
      </w:r>
    </w:p>
    <w:p w14:paraId="3ED60BB5"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The manager closes ticket by changing the assign of the employees between the projects.</w:t>
      </w:r>
    </w:p>
    <w:p w14:paraId="348BFFB6" w14:textId="77777777" w:rsidR="00224453" w:rsidRPr="00935617" w:rsidRDefault="00224453" w:rsidP="005E2B45">
      <w:pPr>
        <w:pStyle w:val="Heading3"/>
        <w:bidi w:val="0"/>
        <w:ind w:firstLine="360"/>
      </w:pPr>
      <w:r w:rsidRPr="00935617">
        <w:t>Actor:</w:t>
      </w:r>
    </w:p>
    <w:p w14:paraId="79DDC49A"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4BCC3FD5" w14:textId="77777777" w:rsidR="00224453" w:rsidRPr="00935617" w:rsidRDefault="00224453" w:rsidP="005E2B45">
      <w:pPr>
        <w:pStyle w:val="Heading3"/>
        <w:bidi w:val="0"/>
        <w:ind w:firstLine="360"/>
      </w:pPr>
      <w:r w:rsidRPr="00935617">
        <w:t>Pre- conditions:</w:t>
      </w:r>
    </w:p>
    <w:p w14:paraId="75B999D4"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6C4F56D8"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 gap ticket is open and visible to the manager.</w:t>
      </w:r>
    </w:p>
    <w:p w14:paraId="3AC38DFC" w14:textId="77777777" w:rsidR="00224453" w:rsidRPr="00935617" w:rsidRDefault="00224453" w:rsidP="005E2B45">
      <w:pPr>
        <w:pStyle w:val="Heading3"/>
        <w:bidi w:val="0"/>
        <w:ind w:firstLine="360"/>
      </w:pPr>
      <w:r w:rsidRPr="00935617">
        <w:t>Post- conditions:</w:t>
      </w:r>
    </w:p>
    <w:p w14:paraId="7B2ADD93"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Optional: the ticket is closed.</w:t>
      </w:r>
    </w:p>
    <w:p w14:paraId="36835939"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Optional: new gap ticket is created.</w:t>
      </w:r>
    </w:p>
    <w:p w14:paraId="6802AD41"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Changes of employees assignments are updated in the system and visible to the manager.</w:t>
      </w:r>
    </w:p>
    <w:p w14:paraId="49BD96BE" w14:textId="77777777" w:rsidR="00224453" w:rsidRPr="00935617" w:rsidRDefault="00224453" w:rsidP="005E2B45">
      <w:pPr>
        <w:pStyle w:val="Heading3"/>
        <w:bidi w:val="0"/>
        <w:ind w:firstLine="360"/>
      </w:pPr>
      <w:r w:rsidRPr="00935617">
        <w:t>Main scenario:</w:t>
      </w:r>
    </w:p>
    <w:p w14:paraId="094CC1BB"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60B0DA14"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selects the option of view gaps tickets.</w:t>
      </w:r>
    </w:p>
    <w:p w14:paraId="7BAB257A"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 presents all the gaps tickets.</w:t>
      </w:r>
    </w:p>
    <w:p w14:paraId="6FC9AEF5"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selects option of solving a ticket for a specific ticket.</w:t>
      </w:r>
    </w:p>
    <w:p w14:paraId="2749CDBD"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 shows all the projects effected from the gap according to their priorities.</w:t>
      </w:r>
    </w:p>
    <w:p w14:paraId="55669251"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goes into each project and enter the priorities of the project's attributes.</w:t>
      </w:r>
    </w:p>
    <w:p w14:paraId="5B081247" w14:textId="77777777" w:rsidR="00224453" w:rsidRPr="00AE28DB" w:rsidRDefault="00224453" w:rsidP="005E2B45">
      <w:pPr>
        <w:pStyle w:val="ListParagraph"/>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 suggests employees to fill the gaps based on the priorities of the places with gaps in the project.</w:t>
      </w:r>
    </w:p>
    <w:p w14:paraId="5FB21A5D" w14:textId="77777777" w:rsidR="00224453" w:rsidRPr="00AE28DB" w:rsidRDefault="00224453" w:rsidP="005E2B45">
      <w:pPr>
        <w:pStyle w:val="ListParagraph"/>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chooses the right employee and assigns it to the specific part of the project.</w:t>
      </w:r>
    </w:p>
    <w:p w14:paraId="4EAA4331" w14:textId="77777777" w:rsidR="00224453" w:rsidRPr="00AE28DB" w:rsidRDefault="00224453" w:rsidP="005E2B45">
      <w:pPr>
        <w:pStyle w:val="ListParagraph"/>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manager rates the suggestion of the system.</w:t>
      </w:r>
    </w:p>
    <w:p w14:paraId="74E08DBB" w14:textId="77777777" w:rsidR="00224453" w:rsidRPr="00AE28DB" w:rsidRDefault="00224453" w:rsidP="005E2B45">
      <w:pPr>
        <w:pStyle w:val="ListParagraph"/>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w:t>
      </w:r>
      <w:r w:rsidRPr="00AE28DB">
        <w:rPr>
          <w:rFonts w:asciiTheme="majorHAnsi" w:hAnsiTheme="majorHAnsi"/>
          <w:b/>
          <w:bCs/>
          <w:sz w:val="28"/>
          <w:szCs w:val="28"/>
        </w:rPr>
        <w:t xml:space="preserve"> </w:t>
      </w:r>
      <w:r w:rsidRPr="00AE28DB">
        <w:rPr>
          <w:rFonts w:asciiTheme="majorHAnsi" w:hAnsiTheme="majorHAnsi"/>
          <w:sz w:val="28"/>
          <w:szCs w:val="28"/>
        </w:rPr>
        <w:t>saves the rate in the DB.</w:t>
      </w:r>
    </w:p>
    <w:p w14:paraId="65AA4474" w14:textId="77777777" w:rsidR="00224453" w:rsidRPr="00AE28DB" w:rsidRDefault="00224453" w:rsidP="005E2B45">
      <w:pPr>
        <w:pStyle w:val="ListParagraph"/>
        <w:numPr>
          <w:ilvl w:val="1"/>
          <w:numId w:val="13"/>
        </w:numPr>
        <w:bidi w:val="0"/>
        <w:spacing w:line="256" w:lineRule="auto"/>
        <w:rPr>
          <w:rFonts w:asciiTheme="majorHAnsi" w:hAnsiTheme="majorHAnsi"/>
          <w:b/>
          <w:bCs/>
          <w:sz w:val="28"/>
          <w:szCs w:val="28"/>
        </w:rPr>
      </w:pPr>
      <w:r w:rsidRPr="00AE28DB">
        <w:rPr>
          <w:rFonts w:asciiTheme="majorHAnsi" w:hAnsiTheme="majorHAnsi"/>
          <w:sz w:val="28"/>
          <w:szCs w:val="28"/>
        </w:rPr>
        <w:t>The system updates the change and shows the manager update image of the employee's assignment, projects gaps and utilization.</w:t>
      </w:r>
    </w:p>
    <w:p w14:paraId="50110A5B" w14:textId="77777777" w:rsidR="00224453" w:rsidRPr="00AE28DB" w:rsidRDefault="00224453" w:rsidP="005E2B45">
      <w:pPr>
        <w:pStyle w:val="ListParagraph"/>
        <w:numPr>
          <w:ilvl w:val="0"/>
          <w:numId w:val="13"/>
        </w:numPr>
        <w:bidi w:val="0"/>
        <w:spacing w:line="256" w:lineRule="auto"/>
        <w:rPr>
          <w:rFonts w:asciiTheme="majorHAnsi" w:hAnsiTheme="majorHAnsi"/>
          <w:b/>
          <w:bCs/>
          <w:sz w:val="28"/>
          <w:szCs w:val="28"/>
        </w:rPr>
      </w:pPr>
      <w:r w:rsidRPr="00AE28DB">
        <w:rPr>
          <w:rFonts w:asciiTheme="majorHAnsi" w:hAnsiTheme="majorHAnsi"/>
          <w:sz w:val="28"/>
          <w:szCs w:val="28"/>
        </w:rPr>
        <w:t>Do a-c until the manager saves the changes.</w:t>
      </w:r>
    </w:p>
    <w:p w14:paraId="38C71455" w14:textId="391C035F" w:rsidR="00224453" w:rsidRPr="00AE28DB" w:rsidRDefault="00224453" w:rsidP="005E2B45">
      <w:pPr>
        <w:pStyle w:val="NormalWeb"/>
        <w:rPr>
          <w:rFonts w:asciiTheme="majorHAnsi" w:hAnsiTheme="majorHAnsi"/>
          <w:sz w:val="28"/>
          <w:szCs w:val="28"/>
        </w:rPr>
      </w:pPr>
      <w:r w:rsidRPr="00AE28DB">
        <w:rPr>
          <w:rFonts w:asciiTheme="majorHAnsi" w:hAnsiTheme="majorHAnsi"/>
          <w:noProof/>
          <w:sz w:val="28"/>
          <w:szCs w:val="28"/>
        </w:rPr>
        <w:lastRenderedPageBreak/>
        <w:drawing>
          <wp:anchor distT="0" distB="0" distL="114300" distR="114300" simplePos="0" relativeHeight="251657220" behindDoc="0" locked="0" layoutInCell="1" allowOverlap="1" wp14:anchorId="73BC054A" wp14:editId="037D003C">
            <wp:simplePos x="0" y="0"/>
            <wp:positionH relativeFrom="column">
              <wp:posOffset>276225</wp:posOffset>
            </wp:positionH>
            <wp:positionV relativeFrom="paragraph">
              <wp:posOffset>0</wp:posOffset>
            </wp:positionV>
            <wp:extent cx="5143500" cy="6400800"/>
            <wp:effectExtent l="0" t="0" r="0" b="0"/>
            <wp:wrapTopAndBottom/>
            <wp:docPr id="4827475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6400800"/>
                    </a:xfrm>
                    <a:prstGeom prst="rect">
                      <a:avLst/>
                    </a:prstGeom>
                    <a:noFill/>
                    <a:ln>
                      <a:noFill/>
                    </a:ln>
                  </pic:spPr>
                </pic:pic>
              </a:graphicData>
            </a:graphic>
          </wp:anchor>
        </w:drawing>
      </w:r>
    </w:p>
    <w:p w14:paraId="4863E176" w14:textId="77777777" w:rsidR="00224453" w:rsidRPr="00AE28DB" w:rsidRDefault="00224453" w:rsidP="005E2B45">
      <w:pPr>
        <w:bidi w:val="0"/>
        <w:rPr>
          <w:rFonts w:asciiTheme="majorHAnsi" w:hAnsiTheme="majorHAnsi"/>
          <w:b/>
          <w:bCs/>
          <w:sz w:val="28"/>
          <w:szCs w:val="28"/>
        </w:rPr>
      </w:pPr>
    </w:p>
    <w:p w14:paraId="3ACD4AE0" w14:textId="77777777" w:rsidR="00224453" w:rsidRPr="00AE28DB" w:rsidRDefault="00224453" w:rsidP="005E2B45">
      <w:pPr>
        <w:pStyle w:val="ListParagraph"/>
        <w:bidi w:val="0"/>
        <w:ind w:left="1080"/>
        <w:rPr>
          <w:rFonts w:asciiTheme="majorHAnsi" w:hAnsiTheme="majorHAnsi"/>
          <w:b/>
          <w:bCs/>
          <w:sz w:val="28"/>
          <w:szCs w:val="28"/>
        </w:rPr>
      </w:pPr>
    </w:p>
    <w:p w14:paraId="0E361F93" w14:textId="77777777" w:rsidR="003C2F2A" w:rsidRDefault="003C2F2A" w:rsidP="005E2B45">
      <w:pPr>
        <w:bidi w:val="0"/>
        <w:rPr>
          <w:rFonts w:asciiTheme="majorHAnsi" w:eastAsiaTheme="majorEastAsia" w:hAnsiTheme="majorHAnsi" w:cstheme="majorBidi"/>
          <w:color w:val="0F4761" w:themeColor="accent1" w:themeShade="BF"/>
          <w:sz w:val="32"/>
          <w:szCs w:val="32"/>
        </w:rPr>
      </w:pPr>
      <w:r>
        <w:br w:type="page"/>
      </w:r>
    </w:p>
    <w:p w14:paraId="70BE5980" w14:textId="17BECFC9" w:rsidR="00224453" w:rsidRPr="0061129D" w:rsidRDefault="00224453" w:rsidP="005E2B45">
      <w:pPr>
        <w:pStyle w:val="Heading2"/>
        <w:numPr>
          <w:ilvl w:val="2"/>
          <w:numId w:val="7"/>
        </w:numPr>
        <w:bidi w:val="0"/>
      </w:pPr>
      <w:r w:rsidRPr="0061129D">
        <w:lastRenderedPageBreak/>
        <w:t>Change employee's allocation:</w:t>
      </w:r>
    </w:p>
    <w:p w14:paraId="517C7371" w14:textId="77777777" w:rsidR="00224453" w:rsidRPr="00935617" w:rsidRDefault="00224453" w:rsidP="005E2B45">
      <w:pPr>
        <w:pStyle w:val="Heading3"/>
        <w:bidi w:val="0"/>
        <w:ind w:firstLine="360"/>
      </w:pPr>
      <w:r w:rsidRPr="00935617">
        <w:t>Description:</w:t>
      </w:r>
    </w:p>
    <w:p w14:paraId="2E659E47"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The manager changes his employee's allocation between projects manually.</w:t>
      </w:r>
    </w:p>
    <w:p w14:paraId="0B75D6AC" w14:textId="77777777" w:rsidR="00224453" w:rsidRPr="00935617" w:rsidRDefault="00224453" w:rsidP="005E2B45">
      <w:pPr>
        <w:pStyle w:val="Heading3"/>
        <w:bidi w:val="0"/>
        <w:ind w:firstLine="360"/>
      </w:pPr>
      <w:r w:rsidRPr="00935617">
        <w:t>Actor:</w:t>
      </w:r>
    </w:p>
    <w:p w14:paraId="42B945E6"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w:t>
      </w:r>
    </w:p>
    <w:p w14:paraId="58BB51FC" w14:textId="77777777" w:rsidR="00224453" w:rsidRPr="00935617" w:rsidRDefault="00224453" w:rsidP="005E2B45">
      <w:pPr>
        <w:pStyle w:val="Heading3"/>
        <w:bidi w:val="0"/>
        <w:ind w:firstLine="360"/>
      </w:pPr>
      <w:r w:rsidRPr="00935617">
        <w:t>Pre- conditions:</w:t>
      </w:r>
    </w:p>
    <w:p w14:paraId="25450AB0"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has access to the system, and is logged in.</w:t>
      </w:r>
    </w:p>
    <w:p w14:paraId="64B7C91E"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relevant employee and project are existing in the system and visible to the manager.</w:t>
      </w:r>
    </w:p>
    <w:p w14:paraId="79AB732A" w14:textId="77777777" w:rsidR="00224453" w:rsidRPr="00935617" w:rsidRDefault="00224453" w:rsidP="005E2B45">
      <w:pPr>
        <w:pStyle w:val="Heading3"/>
        <w:bidi w:val="0"/>
        <w:ind w:firstLine="360"/>
      </w:pPr>
      <w:r w:rsidRPr="00935617">
        <w:t>Post- conditions:</w:t>
      </w:r>
    </w:p>
    <w:p w14:paraId="416E0858"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Changes of employee's assignments are updated in the system and visible to the manager.</w:t>
      </w:r>
    </w:p>
    <w:p w14:paraId="3542FC00" w14:textId="77777777" w:rsidR="00224453" w:rsidRPr="00935617" w:rsidRDefault="00224453" w:rsidP="005E2B45">
      <w:pPr>
        <w:pStyle w:val="Heading3"/>
        <w:bidi w:val="0"/>
        <w:ind w:firstLine="360"/>
      </w:pPr>
      <w:r w:rsidRPr="00935617">
        <w:t>Main scenario:</w:t>
      </w:r>
    </w:p>
    <w:p w14:paraId="65CA5248"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logs in to the system.</w:t>
      </w:r>
    </w:p>
    <w:p w14:paraId="1DC37C89"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selects the option of changing employee allocation.</w:t>
      </w:r>
    </w:p>
    <w:p w14:paraId="6F8D4837"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chooses the relevant employee and allocates it to the new project.</w:t>
      </w:r>
    </w:p>
    <w:p w14:paraId="1A186BE1"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system shows the effect of the action</w:t>
      </w:r>
      <w:r w:rsidRPr="00AE28DB">
        <w:rPr>
          <w:rFonts w:asciiTheme="majorHAnsi" w:hAnsiTheme="majorHAnsi"/>
          <w:b/>
          <w:bCs/>
          <w:sz w:val="28"/>
          <w:szCs w:val="28"/>
        </w:rPr>
        <w:t xml:space="preserve"> </w:t>
      </w:r>
      <w:r w:rsidRPr="00AE28DB">
        <w:rPr>
          <w:rFonts w:asciiTheme="majorHAnsi" w:hAnsiTheme="majorHAnsi"/>
          <w:sz w:val="28"/>
          <w:szCs w:val="28"/>
        </w:rPr>
        <w:t>on the employee and all the projects.</w:t>
      </w:r>
    </w:p>
    <w:p w14:paraId="35EF60FE"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manager approves the changes.</w:t>
      </w:r>
    </w:p>
    <w:p w14:paraId="3B68CA56" w14:textId="77777777" w:rsidR="00224453" w:rsidRPr="00AE28DB" w:rsidRDefault="00224453" w:rsidP="005E2B45">
      <w:pPr>
        <w:pStyle w:val="ListParagraph"/>
        <w:numPr>
          <w:ilvl w:val="0"/>
          <w:numId w:val="14"/>
        </w:numPr>
        <w:bidi w:val="0"/>
        <w:spacing w:line="256" w:lineRule="auto"/>
        <w:rPr>
          <w:rFonts w:asciiTheme="majorHAnsi" w:hAnsiTheme="majorHAnsi"/>
          <w:b/>
          <w:bCs/>
          <w:sz w:val="28"/>
          <w:szCs w:val="28"/>
        </w:rPr>
      </w:pPr>
      <w:r w:rsidRPr="00AE28DB">
        <w:rPr>
          <w:rFonts w:asciiTheme="majorHAnsi" w:hAnsiTheme="majorHAnsi"/>
          <w:sz w:val="28"/>
          <w:szCs w:val="28"/>
        </w:rPr>
        <w:t>The system updates the new allocation.</w:t>
      </w:r>
    </w:p>
    <w:p w14:paraId="3E272BD2" w14:textId="77777777" w:rsidR="00224453" w:rsidRPr="00AE28DB" w:rsidRDefault="00224453" w:rsidP="005E2B45">
      <w:pPr>
        <w:bidi w:val="0"/>
        <w:rPr>
          <w:rFonts w:asciiTheme="majorHAnsi" w:hAnsiTheme="majorHAnsi"/>
          <w:b/>
          <w:bCs/>
          <w:sz w:val="28"/>
          <w:szCs w:val="28"/>
        </w:rPr>
      </w:pPr>
    </w:p>
    <w:p w14:paraId="7FC8E450" w14:textId="74E8A005" w:rsidR="00224453" w:rsidRPr="00AE28DB" w:rsidRDefault="00224453" w:rsidP="005E2B45">
      <w:pPr>
        <w:bidi w:val="0"/>
        <w:rPr>
          <w:rFonts w:asciiTheme="majorHAnsi" w:hAnsiTheme="majorHAnsi"/>
          <w:b/>
          <w:bCs/>
          <w:sz w:val="28"/>
          <w:szCs w:val="28"/>
        </w:rPr>
      </w:pPr>
      <w:r w:rsidRPr="00AE28DB">
        <w:rPr>
          <w:rFonts w:asciiTheme="majorHAnsi" w:hAnsiTheme="majorHAnsi"/>
          <w:b/>
          <w:bCs/>
          <w:noProof/>
          <w:sz w:val="28"/>
          <w:szCs w:val="28"/>
        </w:rPr>
        <w:lastRenderedPageBreak/>
        <w:drawing>
          <wp:anchor distT="0" distB="0" distL="114300" distR="114300" simplePos="0" relativeHeight="251657219" behindDoc="0" locked="0" layoutInCell="1" allowOverlap="1" wp14:anchorId="0F23CC37" wp14:editId="67214C67">
            <wp:simplePos x="0" y="0"/>
            <wp:positionH relativeFrom="column">
              <wp:posOffset>457200</wp:posOffset>
            </wp:positionH>
            <wp:positionV relativeFrom="paragraph">
              <wp:posOffset>0</wp:posOffset>
            </wp:positionV>
            <wp:extent cx="4562475" cy="4019550"/>
            <wp:effectExtent l="0" t="0" r="9525" b="0"/>
            <wp:wrapTopAndBottom/>
            <wp:docPr id="106933273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62475" cy="4019550"/>
                    </a:xfrm>
                    <a:prstGeom prst="rect">
                      <a:avLst/>
                    </a:prstGeom>
                    <a:noFill/>
                    <a:ln>
                      <a:noFill/>
                    </a:ln>
                  </pic:spPr>
                </pic:pic>
              </a:graphicData>
            </a:graphic>
          </wp:anchor>
        </w:drawing>
      </w:r>
    </w:p>
    <w:p w14:paraId="03599B9D" w14:textId="77777777" w:rsidR="00935617" w:rsidRDefault="00935617" w:rsidP="005E2B45">
      <w:pPr>
        <w:bidi w:val="0"/>
        <w:rPr>
          <w:rFonts w:asciiTheme="majorHAnsi" w:hAnsiTheme="majorHAnsi"/>
          <w:b/>
          <w:bCs/>
          <w:sz w:val="28"/>
          <w:szCs w:val="28"/>
        </w:rPr>
      </w:pPr>
      <w:r>
        <w:rPr>
          <w:rFonts w:asciiTheme="majorHAnsi" w:hAnsiTheme="majorHAnsi"/>
          <w:b/>
          <w:bCs/>
          <w:sz w:val="28"/>
          <w:szCs w:val="28"/>
        </w:rPr>
        <w:br w:type="page"/>
      </w:r>
    </w:p>
    <w:p w14:paraId="58EBC6C6" w14:textId="3CE5FCC7" w:rsidR="00224453" w:rsidRPr="00AE28DB" w:rsidRDefault="00224453" w:rsidP="005E2B45">
      <w:pPr>
        <w:pStyle w:val="Heading1"/>
        <w:bidi w:val="0"/>
      </w:pPr>
      <w:r w:rsidRPr="00AE28DB">
        <w:lastRenderedPageBreak/>
        <w:t xml:space="preserve">Employee Use </w:t>
      </w:r>
      <w:r w:rsidR="00935617">
        <w:t xml:space="preserve">- </w:t>
      </w:r>
      <w:r w:rsidRPr="00AE28DB">
        <w:t>Cases</w:t>
      </w:r>
    </w:p>
    <w:p w14:paraId="6835818E" w14:textId="77777777" w:rsidR="00224453" w:rsidRPr="00935617" w:rsidRDefault="00224453" w:rsidP="005E2B45">
      <w:pPr>
        <w:pStyle w:val="Heading2"/>
        <w:numPr>
          <w:ilvl w:val="2"/>
          <w:numId w:val="26"/>
        </w:numPr>
        <w:bidi w:val="0"/>
      </w:pPr>
      <w:r w:rsidRPr="00935617">
        <w:t>Insert Employee details:</w:t>
      </w:r>
    </w:p>
    <w:p w14:paraId="67B80671" w14:textId="77777777" w:rsidR="00224453" w:rsidRPr="00935617" w:rsidRDefault="00224453" w:rsidP="005E2B45">
      <w:pPr>
        <w:pStyle w:val="Heading3"/>
        <w:bidi w:val="0"/>
        <w:ind w:firstLine="360"/>
      </w:pPr>
      <w:r w:rsidRPr="00935617">
        <w:t xml:space="preserve"> Description:</w:t>
      </w:r>
    </w:p>
    <w:p w14:paraId="19DBFF6F" w14:textId="31C56091"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The employee enters his details to the system- with all its attributes.</w:t>
      </w:r>
    </w:p>
    <w:p w14:paraId="27E30BC2" w14:textId="77777777" w:rsidR="00224453" w:rsidRPr="00935617" w:rsidRDefault="00224453" w:rsidP="005E2B45">
      <w:pPr>
        <w:pStyle w:val="Heading3"/>
        <w:bidi w:val="0"/>
        <w:ind w:firstLine="360"/>
      </w:pPr>
      <w:r w:rsidRPr="00935617">
        <w:t>Actor:</w:t>
      </w:r>
    </w:p>
    <w:p w14:paraId="4C46E16D"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5642E52B" w14:textId="419DA95E" w:rsidR="00224453" w:rsidRPr="00935617" w:rsidRDefault="00224453" w:rsidP="005E2B45">
      <w:pPr>
        <w:pStyle w:val="Heading3"/>
        <w:bidi w:val="0"/>
        <w:ind w:firstLine="360"/>
      </w:pPr>
      <w:r w:rsidRPr="00935617">
        <w:t>Pre- conditions:</w:t>
      </w:r>
    </w:p>
    <w:p w14:paraId="5F5E82E7" w14:textId="61902F8A"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47D0C16B" w14:textId="109B57B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is not in the system.</w:t>
      </w:r>
    </w:p>
    <w:p w14:paraId="2E98F61F" w14:textId="6D8BF2E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All the attributes are correct and logical (hours, age…)</w:t>
      </w:r>
    </w:p>
    <w:p w14:paraId="3D26CB58" w14:textId="77777777" w:rsidR="00224453" w:rsidRPr="00935617" w:rsidRDefault="00224453" w:rsidP="005E2B45">
      <w:pPr>
        <w:pStyle w:val="Heading3"/>
        <w:bidi w:val="0"/>
        <w:ind w:firstLine="360"/>
      </w:pPr>
      <w:r w:rsidRPr="00935617">
        <w:t>Post- conditions:</w:t>
      </w:r>
    </w:p>
    <w:p w14:paraId="1453BEC5"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details are in the system.</w:t>
      </w:r>
    </w:p>
    <w:p w14:paraId="6BCA5033"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manager can see the new employee/ project and assign it.</w:t>
      </w:r>
    </w:p>
    <w:p w14:paraId="4B739D0D" w14:textId="77777777" w:rsidR="00224453" w:rsidRPr="00935617" w:rsidRDefault="00224453" w:rsidP="005E2B45">
      <w:pPr>
        <w:pStyle w:val="Heading3"/>
        <w:bidi w:val="0"/>
        <w:ind w:firstLine="360"/>
      </w:pPr>
      <w:r w:rsidRPr="00935617">
        <w:t>Main scenario:</w:t>
      </w:r>
    </w:p>
    <w:p w14:paraId="2D5CE48C" w14:textId="77777777" w:rsidR="00224453" w:rsidRPr="00AE28DB" w:rsidRDefault="00224453" w:rsidP="005E2B45">
      <w:pPr>
        <w:pStyle w:val="ListParagraph"/>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5FB8AD1E" w14:textId="77777777" w:rsidR="00224453" w:rsidRPr="00AE28DB" w:rsidRDefault="00224453" w:rsidP="005E2B45">
      <w:pPr>
        <w:pStyle w:val="ListParagraph"/>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employee selects the option of inserting employee's details.</w:t>
      </w:r>
    </w:p>
    <w:p w14:paraId="4AD64512" w14:textId="4CCC8340" w:rsidR="00224453" w:rsidRPr="00AE28DB" w:rsidRDefault="00224453" w:rsidP="005E2B45">
      <w:pPr>
        <w:pStyle w:val="ListParagraph"/>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employee enters all the requested attributes.</w:t>
      </w:r>
    </w:p>
    <w:p w14:paraId="19248FF8" w14:textId="684E2D2A" w:rsidR="00224453" w:rsidRPr="00AE28DB" w:rsidRDefault="00224453" w:rsidP="005E2B45">
      <w:pPr>
        <w:pStyle w:val="ListParagraph"/>
        <w:numPr>
          <w:ilvl w:val="0"/>
          <w:numId w:val="28"/>
        </w:numPr>
        <w:bidi w:val="0"/>
        <w:spacing w:line="256" w:lineRule="auto"/>
        <w:rPr>
          <w:rFonts w:asciiTheme="majorHAnsi" w:hAnsiTheme="majorHAnsi"/>
          <w:b/>
          <w:bCs/>
          <w:sz w:val="28"/>
          <w:szCs w:val="28"/>
        </w:rPr>
      </w:pPr>
      <w:r w:rsidRPr="00AE28DB">
        <w:rPr>
          <w:rFonts w:asciiTheme="majorHAnsi" w:hAnsiTheme="majorHAnsi"/>
          <w:sz w:val="28"/>
          <w:szCs w:val="28"/>
        </w:rPr>
        <w:t>The system checks for correctness of the fields.</w:t>
      </w:r>
    </w:p>
    <w:p w14:paraId="2AB3DB10" w14:textId="45CC720A" w:rsidR="00224453" w:rsidRPr="00AE28DB" w:rsidRDefault="003C2F2A" w:rsidP="005E2B45">
      <w:pPr>
        <w:pStyle w:val="ListParagraph"/>
        <w:numPr>
          <w:ilvl w:val="0"/>
          <w:numId w:val="28"/>
        </w:numPr>
        <w:bidi w:val="0"/>
        <w:spacing w:line="256" w:lineRule="auto"/>
        <w:rPr>
          <w:rFonts w:asciiTheme="majorHAnsi" w:hAnsiTheme="majorHAnsi"/>
          <w:b/>
          <w:bCs/>
          <w:sz w:val="28"/>
          <w:szCs w:val="28"/>
        </w:rPr>
      </w:pPr>
      <w:r w:rsidRPr="00AE28DB">
        <w:rPr>
          <w:rFonts w:asciiTheme="majorHAnsi" w:hAnsiTheme="majorHAnsi"/>
          <w:noProof/>
          <w:sz w:val="28"/>
          <w:szCs w:val="28"/>
        </w:rPr>
        <w:drawing>
          <wp:anchor distT="0" distB="0" distL="114300" distR="114300" simplePos="0" relativeHeight="251657221" behindDoc="1" locked="0" layoutInCell="1" allowOverlap="1" wp14:anchorId="6B5E15D9" wp14:editId="6D7EB817">
            <wp:simplePos x="0" y="0"/>
            <wp:positionH relativeFrom="column">
              <wp:posOffset>895350</wp:posOffset>
            </wp:positionH>
            <wp:positionV relativeFrom="paragraph">
              <wp:posOffset>320040</wp:posOffset>
            </wp:positionV>
            <wp:extent cx="4171950" cy="3132455"/>
            <wp:effectExtent l="0" t="0" r="0" b="0"/>
            <wp:wrapTight wrapText="bothSides">
              <wp:wrapPolygon edited="0">
                <wp:start x="0" y="0"/>
                <wp:lineTo x="0" y="21412"/>
                <wp:lineTo x="21501" y="21412"/>
                <wp:lineTo x="21501" y="0"/>
                <wp:lineTo x="0" y="0"/>
              </wp:wrapPolygon>
            </wp:wrapTight>
            <wp:docPr id="20906491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950" cy="313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4453" w:rsidRPr="00AE28DB">
        <w:rPr>
          <w:rFonts w:asciiTheme="majorHAnsi" w:hAnsiTheme="majorHAnsi"/>
          <w:sz w:val="28"/>
          <w:szCs w:val="28"/>
        </w:rPr>
        <w:t>The system saves the new details and displays them to the manager.</w:t>
      </w:r>
    </w:p>
    <w:p w14:paraId="50E7B09B" w14:textId="4A980A35" w:rsidR="00224453" w:rsidRPr="00AE28DB" w:rsidRDefault="00224453" w:rsidP="005E2B45">
      <w:pPr>
        <w:pStyle w:val="NormalWeb"/>
        <w:rPr>
          <w:rFonts w:asciiTheme="majorHAnsi" w:hAnsiTheme="majorHAnsi"/>
          <w:sz w:val="28"/>
          <w:szCs w:val="28"/>
        </w:rPr>
      </w:pPr>
    </w:p>
    <w:p w14:paraId="636F0233" w14:textId="3AB6090F" w:rsidR="00224453" w:rsidRPr="00AE28DB" w:rsidRDefault="00224453" w:rsidP="005E2B45">
      <w:pPr>
        <w:bidi w:val="0"/>
        <w:rPr>
          <w:rFonts w:asciiTheme="majorHAnsi" w:hAnsiTheme="majorHAnsi"/>
          <w:b/>
          <w:bCs/>
          <w:sz w:val="28"/>
          <w:szCs w:val="28"/>
        </w:rPr>
      </w:pPr>
    </w:p>
    <w:p w14:paraId="34B43AD7" w14:textId="16368AF3" w:rsidR="00224453" w:rsidRPr="00AE28DB" w:rsidRDefault="00224453" w:rsidP="005E2B45">
      <w:pPr>
        <w:bidi w:val="0"/>
        <w:rPr>
          <w:rFonts w:asciiTheme="majorHAnsi" w:hAnsiTheme="majorHAnsi"/>
          <w:b/>
          <w:bCs/>
          <w:sz w:val="28"/>
          <w:szCs w:val="28"/>
        </w:rPr>
      </w:pPr>
    </w:p>
    <w:p w14:paraId="5F225CD4" w14:textId="77777777" w:rsidR="003C2F2A" w:rsidRDefault="003C2F2A" w:rsidP="005E2B45">
      <w:pPr>
        <w:bidi w:val="0"/>
        <w:rPr>
          <w:rFonts w:asciiTheme="majorHAnsi" w:eastAsiaTheme="majorEastAsia" w:hAnsiTheme="majorHAnsi" w:cstheme="majorBidi"/>
          <w:color w:val="0F4761" w:themeColor="accent1" w:themeShade="BF"/>
          <w:sz w:val="32"/>
          <w:szCs w:val="32"/>
        </w:rPr>
      </w:pPr>
      <w:r>
        <w:br w:type="page"/>
      </w:r>
    </w:p>
    <w:p w14:paraId="01421B8F" w14:textId="785B3C39" w:rsidR="00224453" w:rsidRPr="00935617" w:rsidRDefault="00224453" w:rsidP="005E2B45">
      <w:pPr>
        <w:pStyle w:val="Heading2"/>
        <w:numPr>
          <w:ilvl w:val="2"/>
          <w:numId w:val="26"/>
        </w:numPr>
        <w:bidi w:val="0"/>
      </w:pPr>
      <w:r w:rsidRPr="00935617">
        <w:lastRenderedPageBreak/>
        <w:t>Open ticket:</w:t>
      </w:r>
    </w:p>
    <w:p w14:paraId="6027DB12" w14:textId="444FFD3A" w:rsidR="00224453" w:rsidRPr="00935617" w:rsidRDefault="00224453" w:rsidP="005E2B45">
      <w:pPr>
        <w:pStyle w:val="Heading3"/>
        <w:bidi w:val="0"/>
        <w:ind w:firstLine="360"/>
      </w:pPr>
      <w:r w:rsidRPr="00935617">
        <w:t xml:space="preserve"> Description:</w:t>
      </w:r>
    </w:p>
    <w:p w14:paraId="740C1C20"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The employee opens a ticket for his absence.</w:t>
      </w:r>
    </w:p>
    <w:p w14:paraId="0F9FF416" w14:textId="0B8AFF29" w:rsidR="00224453" w:rsidRPr="00935617" w:rsidRDefault="00224453" w:rsidP="005E2B45">
      <w:pPr>
        <w:pStyle w:val="Heading3"/>
        <w:bidi w:val="0"/>
        <w:ind w:firstLine="360"/>
      </w:pPr>
      <w:r w:rsidRPr="00935617">
        <w:t>Actor:</w:t>
      </w:r>
    </w:p>
    <w:p w14:paraId="0663983C"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35D3D7AA" w14:textId="77777777" w:rsidR="00224453" w:rsidRPr="00935617" w:rsidRDefault="00224453" w:rsidP="005E2B45">
      <w:pPr>
        <w:pStyle w:val="Heading3"/>
        <w:bidi w:val="0"/>
        <w:ind w:firstLine="360"/>
      </w:pPr>
      <w:r w:rsidRPr="00935617">
        <w:t>Pre- conditions:</w:t>
      </w:r>
    </w:p>
    <w:p w14:paraId="1B05727F" w14:textId="158B9564"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3B062E88"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details are in the system.</w:t>
      </w:r>
    </w:p>
    <w:p w14:paraId="7733DA50" w14:textId="77777777" w:rsidR="00224453" w:rsidRPr="00935617" w:rsidRDefault="00224453" w:rsidP="005E2B45">
      <w:pPr>
        <w:pStyle w:val="Heading3"/>
        <w:bidi w:val="0"/>
        <w:ind w:firstLine="360"/>
      </w:pPr>
      <w:r w:rsidRPr="00935617">
        <w:t>Post- conditions:</w:t>
      </w:r>
    </w:p>
    <w:p w14:paraId="1B4B3723" w14:textId="44744AD5"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ticket is in the system and visible to the manager.</w:t>
      </w:r>
    </w:p>
    <w:p w14:paraId="2F8EE7CC" w14:textId="3A478BE1"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gaps in the projects where the employee is assigned are visible to the manager in the gaps page.</w:t>
      </w:r>
    </w:p>
    <w:p w14:paraId="185F4BC9" w14:textId="34B39C54" w:rsidR="00224453" w:rsidRPr="00935617" w:rsidRDefault="00224453" w:rsidP="005E2B45">
      <w:pPr>
        <w:pStyle w:val="Heading3"/>
        <w:bidi w:val="0"/>
        <w:ind w:firstLine="360"/>
      </w:pPr>
      <w:r w:rsidRPr="00935617">
        <w:t>Main scenario:</w:t>
      </w:r>
    </w:p>
    <w:p w14:paraId="1AEB2D39" w14:textId="4EE8F2B3" w:rsidR="00224453" w:rsidRPr="00AE28DB" w:rsidRDefault="00224453" w:rsidP="005E2B45">
      <w:pPr>
        <w:pStyle w:val="ListParagraph"/>
        <w:numPr>
          <w:ilvl w:val="0"/>
          <w:numId w:val="16"/>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4B3296F5" w14:textId="77777777" w:rsidR="00224453" w:rsidRPr="00AE28DB" w:rsidRDefault="00224453" w:rsidP="005E2B45">
      <w:pPr>
        <w:pStyle w:val="ListParagraph"/>
        <w:numPr>
          <w:ilvl w:val="0"/>
          <w:numId w:val="16"/>
        </w:numPr>
        <w:bidi w:val="0"/>
        <w:spacing w:line="256" w:lineRule="auto"/>
        <w:rPr>
          <w:rFonts w:asciiTheme="majorHAnsi" w:hAnsiTheme="majorHAnsi"/>
          <w:b/>
          <w:bCs/>
          <w:sz w:val="28"/>
          <w:szCs w:val="28"/>
        </w:rPr>
      </w:pPr>
      <w:r w:rsidRPr="00AE28DB">
        <w:rPr>
          <w:rFonts w:asciiTheme="majorHAnsi" w:hAnsiTheme="majorHAnsi"/>
          <w:sz w:val="28"/>
          <w:szCs w:val="28"/>
        </w:rPr>
        <w:t>The employee selects the option of opening a new absence ticket.</w:t>
      </w:r>
    </w:p>
    <w:p w14:paraId="6ED61822" w14:textId="3BDE2468" w:rsidR="00224453" w:rsidRPr="00AE28DB" w:rsidRDefault="00224453" w:rsidP="005E2B45">
      <w:pPr>
        <w:pStyle w:val="ListParagraph"/>
        <w:numPr>
          <w:ilvl w:val="0"/>
          <w:numId w:val="16"/>
        </w:numPr>
        <w:bidi w:val="0"/>
        <w:spacing w:line="256" w:lineRule="auto"/>
        <w:rPr>
          <w:rFonts w:asciiTheme="majorHAnsi" w:hAnsiTheme="majorHAnsi"/>
          <w:b/>
          <w:bCs/>
          <w:sz w:val="28"/>
          <w:szCs w:val="28"/>
        </w:rPr>
      </w:pPr>
      <w:r w:rsidRPr="00AE28DB">
        <w:rPr>
          <w:rFonts w:asciiTheme="majorHAnsi" w:hAnsiTheme="majorHAnsi"/>
          <w:sz w:val="28"/>
          <w:szCs w:val="28"/>
        </w:rPr>
        <w:t>The employee enters the relevant details such as dates and reason for leaving.</w:t>
      </w:r>
    </w:p>
    <w:p w14:paraId="2668B61B" w14:textId="190F1A35" w:rsidR="00224453" w:rsidRPr="00AE28DB" w:rsidRDefault="003C2F2A" w:rsidP="005E2B45">
      <w:pPr>
        <w:pStyle w:val="ListParagraph"/>
        <w:numPr>
          <w:ilvl w:val="0"/>
          <w:numId w:val="16"/>
        </w:numPr>
        <w:bidi w:val="0"/>
        <w:spacing w:line="256" w:lineRule="auto"/>
        <w:rPr>
          <w:rFonts w:asciiTheme="majorHAnsi" w:hAnsiTheme="majorHAnsi"/>
          <w:b/>
          <w:bCs/>
          <w:sz w:val="28"/>
          <w:szCs w:val="28"/>
        </w:rPr>
      </w:pPr>
      <w:r w:rsidRPr="00AE28DB">
        <w:rPr>
          <w:rFonts w:asciiTheme="majorHAnsi" w:hAnsiTheme="majorHAnsi"/>
          <w:noProof/>
          <w:sz w:val="28"/>
          <w:szCs w:val="28"/>
        </w:rPr>
        <w:drawing>
          <wp:anchor distT="0" distB="0" distL="114300" distR="114300" simplePos="0" relativeHeight="251657222" behindDoc="1" locked="0" layoutInCell="1" allowOverlap="1" wp14:anchorId="137904B2" wp14:editId="31693056">
            <wp:simplePos x="0" y="0"/>
            <wp:positionH relativeFrom="column">
              <wp:posOffset>657225</wp:posOffset>
            </wp:positionH>
            <wp:positionV relativeFrom="paragraph">
              <wp:posOffset>556635</wp:posOffset>
            </wp:positionV>
            <wp:extent cx="4485504" cy="3368675"/>
            <wp:effectExtent l="0" t="0" r="0" b="3175"/>
            <wp:wrapTight wrapText="bothSides">
              <wp:wrapPolygon edited="0">
                <wp:start x="0" y="0"/>
                <wp:lineTo x="0" y="21498"/>
                <wp:lineTo x="21468" y="21498"/>
                <wp:lineTo x="21468" y="0"/>
                <wp:lineTo x="0" y="0"/>
              </wp:wrapPolygon>
            </wp:wrapTight>
            <wp:docPr id="6591448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85504" cy="3368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24453" w:rsidRPr="00AE28DB">
        <w:rPr>
          <w:rFonts w:asciiTheme="majorHAnsi" w:hAnsiTheme="majorHAnsi"/>
          <w:sz w:val="28"/>
          <w:szCs w:val="28"/>
        </w:rPr>
        <w:t>The system creates gaps tickets for each project the employee is assigned to, with details of the gaps.</w:t>
      </w:r>
    </w:p>
    <w:p w14:paraId="1A1EF710" w14:textId="28DF4963" w:rsidR="00224453" w:rsidRPr="00AE28DB" w:rsidRDefault="00224453" w:rsidP="005E2B45">
      <w:pPr>
        <w:pStyle w:val="NormalWeb"/>
        <w:rPr>
          <w:rFonts w:asciiTheme="majorHAnsi" w:hAnsiTheme="majorHAnsi"/>
          <w:sz w:val="28"/>
          <w:szCs w:val="28"/>
        </w:rPr>
      </w:pPr>
    </w:p>
    <w:p w14:paraId="30F8DEB4" w14:textId="4B39B64B" w:rsidR="00224453" w:rsidRPr="00AE28DB" w:rsidRDefault="00224453" w:rsidP="005E2B45">
      <w:pPr>
        <w:bidi w:val="0"/>
        <w:rPr>
          <w:rFonts w:asciiTheme="majorHAnsi" w:hAnsiTheme="majorHAnsi"/>
          <w:b/>
          <w:bCs/>
          <w:sz w:val="28"/>
          <w:szCs w:val="28"/>
        </w:rPr>
      </w:pPr>
    </w:p>
    <w:p w14:paraId="56847A94" w14:textId="71AD7E95" w:rsidR="00224453" w:rsidRPr="00AE28DB" w:rsidRDefault="00224453" w:rsidP="005E2B45">
      <w:pPr>
        <w:pStyle w:val="ListParagraph"/>
        <w:bidi w:val="0"/>
        <w:rPr>
          <w:rFonts w:asciiTheme="majorHAnsi" w:hAnsiTheme="majorHAnsi"/>
          <w:b/>
          <w:bCs/>
          <w:sz w:val="28"/>
          <w:szCs w:val="28"/>
        </w:rPr>
      </w:pPr>
    </w:p>
    <w:p w14:paraId="335F5BC7" w14:textId="77777777" w:rsidR="00224453" w:rsidRPr="00935617" w:rsidRDefault="00224453" w:rsidP="005E2B45">
      <w:pPr>
        <w:pStyle w:val="Heading2"/>
        <w:numPr>
          <w:ilvl w:val="2"/>
          <w:numId w:val="26"/>
        </w:numPr>
        <w:bidi w:val="0"/>
      </w:pPr>
      <w:r w:rsidRPr="00935617">
        <w:lastRenderedPageBreak/>
        <w:t>View employee's allocation to projects:</w:t>
      </w:r>
    </w:p>
    <w:p w14:paraId="6C50BD3A" w14:textId="77777777" w:rsidR="00224453" w:rsidRPr="00935617" w:rsidRDefault="00224453" w:rsidP="005E2B45">
      <w:pPr>
        <w:pStyle w:val="Heading3"/>
        <w:bidi w:val="0"/>
        <w:ind w:firstLine="360"/>
      </w:pPr>
      <w:r w:rsidRPr="00935617">
        <w:t xml:space="preserve"> Description:</w:t>
      </w:r>
    </w:p>
    <w:p w14:paraId="70785566"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The employee views his allocation to projects- days of week, language, and percentages of work.</w:t>
      </w:r>
    </w:p>
    <w:p w14:paraId="537129A8" w14:textId="77777777" w:rsidR="00224453" w:rsidRPr="00935617" w:rsidRDefault="00224453" w:rsidP="005E2B45">
      <w:pPr>
        <w:pStyle w:val="Heading3"/>
        <w:bidi w:val="0"/>
        <w:ind w:firstLine="360"/>
      </w:pPr>
      <w:r w:rsidRPr="00935617">
        <w:t>Actor:</w:t>
      </w:r>
    </w:p>
    <w:p w14:paraId="3757F8C2"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w:t>
      </w:r>
    </w:p>
    <w:p w14:paraId="44EF0571" w14:textId="77777777" w:rsidR="00224453" w:rsidRPr="00935617" w:rsidRDefault="00224453" w:rsidP="005E2B45">
      <w:pPr>
        <w:pStyle w:val="Heading3"/>
        <w:bidi w:val="0"/>
        <w:ind w:firstLine="360"/>
      </w:pPr>
      <w:r w:rsidRPr="00935617">
        <w:t>Pre- conditions:</w:t>
      </w:r>
    </w:p>
    <w:p w14:paraId="20B08729"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has access to the system, and is logged in.</w:t>
      </w:r>
    </w:p>
    <w:p w14:paraId="2F3DF1D5"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employee's details are in the system.</w:t>
      </w:r>
    </w:p>
    <w:p w14:paraId="76734C38" w14:textId="77777777" w:rsidR="00224453" w:rsidRPr="00935617" w:rsidRDefault="00224453" w:rsidP="005E2B45">
      <w:pPr>
        <w:pStyle w:val="Heading3"/>
        <w:bidi w:val="0"/>
        <w:ind w:firstLine="360"/>
      </w:pPr>
      <w:r w:rsidRPr="00935617">
        <w:t>Post- conditions:</w:t>
      </w:r>
    </w:p>
    <w:p w14:paraId="40400A5D"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employee gets a page with all the projects he is allocated to with all their details.</w:t>
      </w:r>
    </w:p>
    <w:p w14:paraId="73DA5BBD" w14:textId="77777777" w:rsidR="00224453" w:rsidRPr="00935617" w:rsidRDefault="00224453" w:rsidP="005E2B45">
      <w:pPr>
        <w:pStyle w:val="Heading3"/>
        <w:bidi w:val="0"/>
        <w:ind w:firstLine="360"/>
      </w:pPr>
      <w:r w:rsidRPr="00935617">
        <w:t>Main scenario:</w:t>
      </w:r>
    </w:p>
    <w:p w14:paraId="1AFE4637" w14:textId="77777777" w:rsidR="00224453" w:rsidRPr="00AE28DB" w:rsidRDefault="00224453" w:rsidP="005E2B45">
      <w:pPr>
        <w:pStyle w:val="ListParagraph"/>
        <w:numPr>
          <w:ilvl w:val="0"/>
          <w:numId w:val="17"/>
        </w:numPr>
        <w:bidi w:val="0"/>
        <w:spacing w:line="256" w:lineRule="auto"/>
        <w:rPr>
          <w:rFonts w:asciiTheme="majorHAnsi" w:hAnsiTheme="majorHAnsi"/>
          <w:b/>
          <w:bCs/>
          <w:sz w:val="28"/>
          <w:szCs w:val="28"/>
        </w:rPr>
      </w:pPr>
      <w:r w:rsidRPr="00AE28DB">
        <w:rPr>
          <w:rFonts w:asciiTheme="majorHAnsi" w:hAnsiTheme="majorHAnsi"/>
          <w:sz w:val="28"/>
          <w:szCs w:val="28"/>
        </w:rPr>
        <w:t>The employee logs in to the system.</w:t>
      </w:r>
    </w:p>
    <w:p w14:paraId="27D87CD4" w14:textId="77777777" w:rsidR="00224453" w:rsidRPr="00AE28DB" w:rsidRDefault="00224453" w:rsidP="005E2B45">
      <w:pPr>
        <w:pStyle w:val="ListParagraph"/>
        <w:numPr>
          <w:ilvl w:val="0"/>
          <w:numId w:val="17"/>
        </w:numPr>
        <w:bidi w:val="0"/>
        <w:spacing w:line="256" w:lineRule="auto"/>
        <w:rPr>
          <w:rFonts w:asciiTheme="majorHAnsi" w:hAnsiTheme="majorHAnsi"/>
          <w:b/>
          <w:bCs/>
          <w:sz w:val="28"/>
          <w:szCs w:val="28"/>
        </w:rPr>
      </w:pPr>
      <w:r w:rsidRPr="00AE28DB">
        <w:rPr>
          <w:rFonts w:asciiTheme="majorHAnsi" w:hAnsiTheme="majorHAnsi"/>
          <w:sz w:val="28"/>
          <w:szCs w:val="28"/>
        </w:rPr>
        <w:t>The employee selects the option of view his current allocation status.</w:t>
      </w:r>
    </w:p>
    <w:p w14:paraId="3739AA7B" w14:textId="2F0222A8" w:rsidR="00224453" w:rsidRPr="00AE28DB" w:rsidRDefault="003C2F2A" w:rsidP="005E2B45">
      <w:pPr>
        <w:pStyle w:val="ListParagraph"/>
        <w:numPr>
          <w:ilvl w:val="0"/>
          <w:numId w:val="17"/>
        </w:numPr>
        <w:bidi w:val="0"/>
        <w:spacing w:line="256" w:lineRule="auto"/>
        <w:rPr>
          <w:rFonts w:asciiTheme="majorHAnsi" w:hAnsiTheme="majorHAnsi"/>
          <w:b/>
          <w:bCs/>
          <w:sz w:val="28"/>
          <w:szCs w:val="28"/>
        </w:rPr>
      </w:pPr>
      <w:r w:rsidRPr="00AE28DB">
        <w:rPr>
          <w:rFonts w:asciiTheme="majorHAnsi" w:hAnsiTheme="majorHAnsi"/>
          <w:noProof/>
          <w:sz w:val="28"/>
          <w:szCs w:val="28"/>
        </w:rPr>
        <w:drawing>
          <wp:anchor distT="0" distB="0" distL="114300" distR="114300" simplePos="0" relativeHeight="251657223" behindDoc="0" locked="0" layoutInCell="1" allowOverlap="1" wp14:anchorId="24B5D2A5" wp14:editId="2B700EF6">
            <wp:simplePos x="0" y="0"/>
            <wp:positionH relativeFrom="column">
              <wp:posOffset>752475</wp:posOffset>
            </wp:positionH>
            <wp:positionV relativeFrom="paragraph">
              <wp:posOffset>638175</wp:posOffset>
            </wp:positionV>
            <wp:extent cx="4591050" cy="3448050"/>
            <wp:effectExtent l="0" t="0" r="0" b="0"/>
            <wp:wrapTopAndBottom/>
            <wp:docPr id="17319461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050" cy="3448050"/>
                    </a:xfrm>
                    <a:prstGeom prst="rect">
                      <a:avLst/>
                    </a:prstGeom>
                    <a:noFill/>
                    <a:ln>
                      <a:noFill/>
                    </a:ln>
                  </pic:spPr>
                </pic:pic>
              </a:graphicData>
            </a:graphic>
          </wp:anchor>
        </w:drawing>
      </w:r>
      <w:r w:rsidR="00224453" w:rsidRPr="00AE28DB">
        <w:rPr>
          <w:rFonts w:asciiTheme="majorHAnsi" w:hAnsiTheme="majorHAnsi"/>
          <w:sz w:val="28"/>
          <w:szCs w:val="28"/>
        </w:rPr>
        <w:t>The system loads a page with all the employee's allocated projects and details.</w:t>
      </w:r>
    </w:p>
    <w:p w14:paraId="5E44505E" w14:textId="77777777" w:rsidR="00224453" w:rsidRPr="00AE28DB" w:rsidRDefault="00224453" w:rsidP="005E2B45">
      <w:pPr>
        <w:bidi w:val="0"/>
        <w:rPr>
          <w:rFonts w:asciiTheme="majorHAnsi" w:hAnsiTheme="majorHAnsi"/>
          <w:b/>
          <w:bCs/>
          <w:sz w:val="28"/>
          <w:szCs w:val="28"/>
        </w:rPr>
      </w:pPr>
    </w:p>
    <w:p w14:paraId="19E2B3A6" w14:textId="7A2B1D3B" w:rsidR="00224453" w:rsidRPr="00AE28DB" w:rsidRDefault="00224453" w:rsidP="005E2B45">
      <w:pPr>
        <w:pStyle w:val="Heading1"/>
        <w:bidi w:val="0"/>
      </w:pPr>
      <w:r w:rsidRPr="00AE28DB">
        <w:lastRenderedPageBreak/>
        <w:t>Big Management Use</w:t>
      </w:r>
      <w:r w:rsidR="003C2F2A">
        <w:t xml:space="preserve"> - </w:t>
      </w:r>
      <w:r w:rsidRPr="00AE28DB">
        <w:t>Cases</w:t>
      </w:r>
    </w:p>
    <w:p w14:paraId="2912A75F" w14:textId="77777777" w:rsidR="00224453" w:rsidRPr="00935617" w:rsidRDefault="00224453" w:rsidP="005E2B45">
      <w:pPr>
        <w:pStyle w:val="Heading2"/>
        <w:numPr>
          <w:ilvl w:val="2"/>
          <w:numId w:val="27"/>
        </w:numPr>
        <w:bidi w:val="0"/>
      </w:pPr>
      <w:r w:rsidRPr="00935617">
        <w:t>View statistics:</w:t>
      </w:r>
    </w:p>
    <w:p w14:paraId="4BABA69A" w14:textId="77777777" w:rsidR="00224453" w:rsidRPr="00935617" w:rsidRDefault="00224453" w:rsidP="005E2B45">
      <w:pPr>
        <w:pStyle w:val="Heading3"/>
        <w:bidi w:val="0"/>
        <w:ind w:firstLine="360"/>
      </w:pPr>
      <w:r w:rsidRPr="00935617">
        <w:t xml:space="preserve"> Description:</w:t>
      </w:r>
    </w:p>
    <w:p w14:paraId="1323398A" w14:textId="77777777" w:rsidR="00224453" w:rsidRPr="00AE28DB" w:rsidRDefault="00224453" w:rsidP="005E2B45">
      <w:pPr>
        <w:pStyle w:val="ListParagraph"/>
        <w:bidi w:val="0"/>
        <w:rPr>
          <w:rFonts w:asciiTheme="majorHAnsi" w:hAnsiTheme="majorHAnsi"/>
          <w:sz w:val="28"/>
          <w:szCs w:val="28"/>
        </w:rPr>
      </w:pPr>
      <w:r w:rsidRPr="00AE28DB">
        <w:rPr>
          <w:rFonts w:asciiTheme="majorHAnsi" w:hAnsiTheme="majorHAnsi"/>
          <w:sz w:val="28"/>
          <w:szCs w:val="28"/>
        </w:rPr>
        <w:t xml:space="preserve">The manager views details about all the employees, the working hours for each project and more relevant statistics. </w:t>
      </w:r>
    </w:p>
    <w:p w14:paraId="49632392" w14:textId="77777777" w:rsidR="00224453" w:rsidRPr="00935617" w:rsidRDefault="00224453" w:rsidP="005E2B45">
      <w:pPr>
        <w:pStyle w:val="Heading3"/>
        <w:bidi w:val="0"/>
        <w:ind w:firstLine="360"/>
      </w:pPr>
      <w:r w:rsidRPr="00935617">
        <w:t>Actor:</w:t>
      </w:r>
    </w:p>
    <w:p w14:paraId="7B5879F8"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Big Manager.</w:t>
      </w:r>
    </w:p>
    <w:p w14:paraId="0C4C0872" w14:textId="77777777" w:rsidR="00224453" w:rsidRPr="00935617" w:rsidRDefault="00224453" w:rsidP="005E2B45">
      <w:pPr>
        <w:pStyle w:val="Heading3"/>
        <w:bidi w:val="0"/>
        <w:ind w:firstLine="360"/>
      </w:pPr>
      <w:r w:rsidRPr="00935617">
        <w:t>Pre- conditions:</w:t>
      </w:r>
    </w:p>
    <w:p w14:paraId="5BECBFE0"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Big Manager has access to the system, and is logged in.</w:t>
      </w:r>
    </w:p>
    <w:p w14:paraId="2489D2A3" w14:textId="77777777" w:rsidR="00224453" w:rsidRPr="00935617" w:rsidRDefault="00224453" w:rsidP="005E2B45">
      <w:pPr>
        <w:pStyle w:val="Heading3"/>
        <w:bidi w:val="0"/>
        <w:ind w:firstLine="360"/>
      </w:pPr>
      <w:r w:rsidRPr="00935617">
        <w:t>Post- conditions:</w:t>
      </w:r>
    </w:p>
    <w:p w14:paraId="56627E05" w14:textId="77777777" w:rsidR="00224453" w:rsidRPr="00AE28DB" w:rsidRDefault="00224453" w:rsidP="005E2B45">
      <w:pPr>
        <w:pStyle w:val="ListParagraph"/>
        <w:numPr>
          <w:ilvl w:val="0"/>
          <w:numId w:val="10"/>
        </w:numPr>
        <w:bidi w:val="0"/>
        <w:spacing w:line="256" w:lineRule="auto"/>
        <w:rPr>
          <w:rFonts w:asciiTheme="majorHAnsi" w:hAnsiTheme="majorHAnsi"/>
          <w:sz w:val="28"/>
          <w:szCs w:val="28"/>
        </w:rPr>
      </w:pPr>
      <w:r w:rsidRPr="00AE28DB">
        <w:rPr>
          <w:rFonts w:asciiTheme="majorHAnsi" w:hAnsiTheme="majorHAnsi"/>
          <w:sz w:val="28"/>
          <w:szCs w:val="28"/>
        </w:rPr>
        <w:t>The Big Manager gets a page with all the relevant statistics.</w:t>
      </w:r>
    </w:p>
    <w:p w14:paraId="1B89789C" w14:textId="77777777" w:rsidR="00224453" w:rsidRPr="00935617" w:rsidRDefault="00224453" w:rsidP="005E2B45">
      <w:pPr>
        <w:pStyle w:val="Heading3"/>
        <w:bidi w:val="0"/>
        <w:ind w:firstLine="360"/>
      </w:pPr>
      <w:r w:rsidRPr="00935617">
        <w:t>Main scenario:</w:t>
      </w:r>
    </w:p>
    <w:p w14:paraId="03E4B6A4" w14:textId="77777777" w:rsidR="00224453" w:rsidRPr="00AE28DB" w:rsidRDefault="00224453" w:rsidP="005E2B45">
      <w:pPr>
        <w:pStyle w:val="ListParagraph"/>
        <w:numPr>
          <w:ilvl w:val="0"/>
          <w:numId w:val="18"/>
        </w:numPr>
        <w:bidi w:val="0"/>
        <w:spacing w:line="256" w:lineRule="auto"/>
        <w:rPr>
          <w:rFonts w:asciiTheme="majorHAnsi" w:hAnsiTheme="majorHAnsi"/>
          <w:b/>
          <w:bCs/>
          <w:sz w:val="28"/>
          <w:szCs w:val="28"/>
        </w:rPr>
      </w:pPr>
      <w:r w:rsidRPr="00AE28DB">
        <w:rPr>
          <w:rFonts w:asciiTheme="majorHAnsi" w:hAnsiTheme="majorHAnsi"/>
          <w:sz w:val="28"/>
          <w:szCs w:val="28"/>
        </w:rPr>
        <w:t>The Big Manager logs in to the system.</w:t>
      </w:r>
    </w:p>
    <w:p w14:paraId="783F6D5E" w14:textId="77777777" w:rsidR="00224453" w:rsidRPr="00AE28DB" w:rsidRDefault="00224453" w:rsidP="005E2B45">
      <w:pPr>
        <w:pStyle w:val="ListParagraph"/>
        <w:numPr>
          <w:ilvl w:val="0"/>
          <w:numId w:val="18"/>
        </w:numPr>
        <w:bidi w:val="0"/>
        <w:spacing w:line="256" w:lineRule="auto"/>
        <w:rPr>
          <w:rFonts w:asciiTheme="majorHAnsi" w:hAnsiTheme="majorHAnsi"/>
          <w:b/>
          <w:bCs/>
          <w:sz w:val="28"/>
          <w:szCs w:val="28"/>
        </w:rPr>
      </w:pPr>
      <w:r w:rsidRPr="00AE28DB">
        <w:rPr>
          <w:rFonts w:asciiTheme="majorHAnsi" w:hAnsiTheme="majorHAnsi"/>
          <w:sz w:val="28"/>
          <w:szCs w:val="28"/>
        </w:rPr>
        <w:t>The Big Manager selects the option of view statistics.</w:t>
      </w:r>
    </w:p>
    <w:p w14:paraId="3453AD67" w14:textId="77777777" w:rsidR="00224453" w:rsidRPr="00AE28DB" w:rsidRDefault="00224453" w:rsidP="005E2B45">
      <w:pPr>
        <w:pStyle w:val="ListParagraph"/>
        <w:numPr>
          <w:ilvl w:val="0"/>
          <w:numId w:val="18"/>
        </w:numPr>
        <w:bidi w:val="0"/>
        <w:spacing w:line="256" w:lineRule="auto"/>
        <w:rPr>
          <w:rFonts w:asciiTheme="majorHAnsi" w:hAnsiTheme="majorHAnsi"/>
          <w:b/>
          <w:bCs/>
          <w:sz w:val="28"/>
          <w:szCs w:val="28"/>
        </w:rPr>
      </w:pPr>
      <w:r w:rsidRPr="00AE28DB">
        <w:rPr>
          <w:rFonts w:asciiTheme="majorHAnsi" w:hAnsiTheme="majorHAnsi"/>
          <w:sz w:val="28"/>
          <w:szCs w:val="28"/>
        </w:rPr>
        <w:t>The system loads a page with all the relevant statistics.</w:t>
      </w:r>
    </w:p>
    <w:p w14:paraId="093024CF" w14:textId="174718C9" w:rsidR="00224453" w:rsidRPr="00AE28DB" w:rsidRDefault="003C2F2A" w:rsidP="005E2B45">
      <w:pPr>
        <w:bidi w:val="0"/>
        <w:rPr>
          <w:rFonts w:asciiTheme="majorHAnsi" w:hAnsiTheme="majorHAnsi"/>
          <w:b/>
          <w:bCs/>
          <w:sz w:val="28"/>
          <w:szCs w:val="28"/>
        </w:rPr>
      </w:pPr>
      <w:r w:rsidRPr="00AE28DB">
        <w:rPr>
          <w:rFonts w:asciiTheme="majorHAnsi" w:hAnsiTheme="majorHAnsi"/>
          <w:b/>
          <w:bCs/>
          <w:noProof/>
          <w:sz w:val="28"/>
          <w:szCs w:val="28"/>
        </w:rPr>
        <w:drawing>
          <wp:anchor distT="0" distB="0" distL="114300" distR="114300" simplePos="0" relativeHeight="251657224" behindDoc="0" locked="0" layoutInCell="1" allowOverlap="1" wp14:anchorId="6E5EBD55" wp14:editId="04FAC44B">
            <wp:simplePos x="0" y="0"/>
            <wp:positionH relativeFrom="column">
              <wp:posOffset>533400</wp:posOffset>
            </wp:positionH>
            <wp:positionV relativeFrom="paragraph">
              <wp:posOffset>356870</wp:posOffset>
            </wp:positionV>
            <wp:extent cx="4667250" cy="3448050"/>
            <wp:effectExtent l="0" t="0" r="0" b="0"/>
            <wp:wrapTopAndBottom/>
            <wp:docPr id="7704019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0" cy="3448050"/>
                    </a:xfrm>
                    <a:prstGeom prst="rect">
                      <a:avLst/>
                    </a:prstGeom>
                    <a:noFill/>
                    <a:ln>
                      <a:noFill/>
                    </a:ln>
                  </pic:spPr>
                </pic:pic>
              </a:graphicData>
            </a:graphic>
          </wp:anchor>
        </w:drawing>
      </w:r>
    </w:p>
    <w:p w14:paraId="1700CB41" w14:textId="5A4B56A0" w:rsidR="00224453" w:rsidRPr="00AE28DB" w:rsidRDefault="00224453" w:rsidP="005E2B45">
      <w:pPr>
        <w:bidi w:val="0"/>
        <w:rPr>
          <w:rFonts w:asciiTheme="majorHAnsi" w:hAnsiTheme="majorHAnsi"/>
          <w:b/>
          <w:bCs/>
          <w:sz w:val="28"/>
          <w:szCs w:val="28"/>
        </w:rPr>
      </w:pPr>
    </w:p>
    <w:p w14:paraId="294E7F70" w14:textId="77777777" w:rsidR="00224453" w:rsidRPr="00224453" w:rsidRDefault="00224453" w:rsidP="005E2B45">
      <w:pPr>
        <w:pStyle w:val="Title"/>
        <w:bidi w:val="0"/>
        <w:rPr>
          <w:rFonts w:eastAsia="Times New Roman"/>
        </w:rPr>
      </w:pPr>
      <w:r w:rsidRPr="00224453">
        <w:rPr>
          <w:rFonts w:eastAsia="Times New Roman"/>
        </w:rPr>
        <w:lastRenderedPageBreak/>
        <w:t>Functional requirements</w:t>
      </w:r>
    </w:p>
    <w:p w14:paraId="437BBEDC" w14:textId="31244968" w:rsidR="00224453" w:rsidRPr="00224453" w:rsidRDefault="006B0FF6" w:rsidP="005E2B45">
      <w:pPr>
        <w:pStyle w:val="Heading2"/>
        <w:bidi w:val="0"/>
        <w:rPr>
          <w:rFonts w:eastAsia="Times New Roman"/>
        </w:rPr>
      </w:pPr>
      <w:r>
        <w:rPr>
          <w:rFonts w:eastAsia="Times New Roman"/>
        </w:rPr>
        <w:t xml:space="preserve">1. </w:t>
      </w:r>
      <w:r w:rsidR="00224453" w:rsidRPr="00224453">
        <w:rPr>
          <w:rFonts w:eastAsia="Times New Roman"/>
        </w:rPr>
        <w:t>Employee and Project Management</w:t>
      </w:r>
    </w:p>
    <w:p w14:paraId="7D55C939" w14:textId="7AD71717"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allow the team manager to input</w:t>
      </w:r>
      <w:r w:rsidR="005074E4">
        <w:rPr>
          <w:rFonts w:asciiTheme="majorHAnsi" w:eastAsia="Times New Roman" w:hAnsiTheme="majorHAnsi" w:cs="Arial"/>
          <w:sz w:val="28"/>
          <w:szCs w:val="28"/>
        </w:rPr>
        <w:t>, edit, and delete</w:t>
      </w:r>
      <w:r w:rsidRPr="00224453">
        <w:rPr>
          <w:rFonts w:asciiTheme="majorHAnsi" w:eastAsia="Times New Roman" w:hAnsiTheme="majorHAnsi" w:cs="Arial"/>
          <w:sz w:val="28"/>
          <w:szCs w:val="28"/>
        </w:rPr>
        <w:t xml:space="preserve"> details for all team members:</w:t>
      </w:r>
    </w:p>
    <w:p w14:paraId="5F157E99" w14:textId="5A6F73F0" w:rsidR="00224453" w:rsidRPr="00224453" w:rsidRDefault="00C60787" w:rsidP="005E2B45">
      <w:pPr>
        <w:pStyle w:val="ListParagraph"/>
        <w:numPr>
          <w:ilvl w:val="0"/>
          <w:numId w:val="10"/>
        </w:numPr>
        <w:bidi w:val="0"/>
        <w:spacing w:line="256" w:lineRule="auto"/>
        <w:rPr>
          <w:rFonts w:asciiTheme="majorHAnsi" w:hAnsiTheme="majorHAnsi"/>
          <w:sz w:val="28"/>
          <w:szCs w:val="28"/>
        </w:rPr>
      </w:pPr>
      <w:bookmarkStart w:id="0" w:name="_Hlk184060477"/>
      <w:r>
        <w:rPr>
          <w:rFonts w:asciiTheme="majorHAnsi" w:hAnsiTheme="majorHAnsi"/>
          <w:sz w:val="28"/>
          <w:szCs w:val="28"/>
        </w:rPr>
        <w:t>Time zones (for working)</w:t>
      </w:r>
    </w:p>
    <w:p w14:paraId="56A6AD31"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Programming languages</w:t>
      </w:r>
    </w:p>
    <w:p w14:paraId="534F0312" w14:textId="25645AFF" w:rsidR="00224453" w:rsidRDefault="00137431" w:rsidP="005E2B45">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Foreign</w:t>
      </w:r>
      <w:r w:rsidR="00C604BF">
        <w:rPr>
          <w:rFonts w:asciiTheme="majorHAnsi" w:hAnsiTheme="majorHAnsi"/>
          <w:sz w:val="28"/>
          <w:szCs w:val="28"/>
        </w:rPr>
        <w:t xml:space="preserve"> languages</w:t>
      </w:r>
    </w:p>
    <w:p w14:paraId="3F354EEE" w14:textId="341C8638" w:rsidR="00C604BF" w:rsidRDefault="00137431" w:rsidP="00C604BF">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Level of English</w:t>
      </w:r>
    </w:p>
    <w:p w14:paraId="0C5298C0" w14:textId="39FB7F64" w:rsidR="00137431" w:rsidRDefault="00C26D22" w:rsidP="00137431">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Misra percentage</w:t>
      </w:r>
    </w:p>
    <w:p w14:paraId="06BE1FDF" w14:textId="67717C62" w:rsidR="00C26D22" w:rsidRDefault="00C26D22" w:rsidP="00C26D22">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 xml:space="preserve">API / UI / </w:t>
      </w:r>
      <w:r w:rsidR="00427908">
        <w:rPr>
          <w:rFonts w:asciiTheme="majorHAnsi" w:hAnsiTheme="majorHAnsi"/>
          <w:sz w:val="28"/>
          <w:szCs w:val="28"/>
        </w:rPr>
        <w:t>Backend /</w:t>
      </w:r>
      <w:r w:rsidR="00BC0560">
        <w:rPr>
          <w:rFonts w:asciiTheme="majorHAnsi" w:hAnsiTheme="majorHAnsi"/>
          <w:sz w:val="28"/>
          <w:szCs w:val="28"/>
        </w:rPr>
        <w:t xml:space="preserve"> SQL / ETL</w:t>
      </w:r>
      <w:r w:rsidR="00427908">
        <w:rPr>
          <w:rFonts w:asciiTheme="majorHAnsi" w:hAnsiTheme="majorHAnsi"/>
          <w:sz w:val="28"/>
          <w:szCs w:val="28"/>
        </w:rPr>
        <w:t>…</w:t>
      </w:r>
    </w:p>
    <w:p w14:paraId="5414862C" w14:textId="78FE1315" w:rsidR="0072750D" w:rsidRDefault="00571237" w:rsidP="0072750D">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Years of experience</w:t>
      </w:r>
    </w:p>
    <w:p w14:paraId="1296C0F6" w14:textId="3FED7261" w:rsidR="00571237" w:rsidRDefault="00571237" w:rsidP="00571237">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Vetek in the company</w:t>
      </w:r>
    </w:p>
    <w:p w14:paraId="70AB76BF" w14:textId="4836B45C" w:rsidR="00BC0560" w:rsidRPr="00224453" w:rsidRDefault="00BC0560" w:rsidP="00BC0560">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Operating systems</w:t>
      </w:r>
    </w:p>
    <w:bookmarkEnd w:id="0"/>
    <w:p w14:paraId="1935B451" w14:textId="4D35B85D" w:rsidR="00224453" w:rsidRPr="00224453" w:rsidRDefault="003C2F2A" w:rsidP="005E2B45">
      <w:pPr>
        <w:numPr>
          <w:ilvl w:val="1"/>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 xml:space="preserve"> </w:t>
      </w:r>
      <w:r w:rsidR="00224453" w:rsidRPr="00224453">
        <w:rPr>
          <w:rFonts w:asciiTheme="majorHAnsi" w:eastAsia="Times New Roman" w:hAnsiTheme="majorHAnsi" w:cs="Arial"/>
          <w:sz w:val="28"/>
          <w:szCs w:val="28"/>
        </w:rPr>
        <w:t xml:space="preserve">The system shall allow the team members </w:t>
      </w:r>
      <w:r w:rsidR="00CD6B31" w:rsidRPr="00224453">
        <w:rPr>
          <w:rFonts w:asciiTheme="majorHAnsi" w:eastAsia="Times New Roman" w:hAnsiTheme="majorHAnsi" w:cs="Arial"/>
          <w:sz w:val="28"/>
          <w:szCs w:val="28"/>
        </w:rPr>
        <w:t>to input</w:t>
      </w:r>
      <w:r w:rsidR="00CD6B31">
        <w:rPr>
          <w:rFonts w:asciiTheme="majorHAnsi" w:eastAsia="Times New Roman" w:hAnsiTheme="majorHAnsi" w:cs="Arial"/>
          <w:sz w:val="28"/>
          <w:szCs w:val="28"/>
        </w:rPr>
        <w:t>, edit, and delete</w:t>
      </w:r>
      <w:r w:rsidR="00CD6B31" w:rsidRPr="00224453">
        <w:rPr>
          <w:rFonts w:asciiTheme="majorHAnsi" w:eastAsia="Times New Roman" w:hAnsiTheme="majorHAnsi" w:cs="Arial"/>
          <w:sz w:val="28"/>
          <w:szCs w:val="28"/>
        </w:rPr>
        <w:t xml:space="preserve"> </w:t>
      </w:r>
      <w:r w:rsidR="00224453" w:rsidRPr="00224453">
        <w:rPr>
          <w:rFonts w:asciiTheme="majorHAnsi" w:eastAsia="Times New Roman" w:hAnsiTheme="majorHAnsi" w:cs="Arial"/>
          <w:sz w:val="28"/>
          <w:szCs w:val="28"/>
        </w:rPr>
        <w:t>details of:</w:t>
      </w:r>
    </w:p>
    <w:p w14:paraId="591C561F" w14:textId="77777777" w:rsidR="003506A9" w:rsidRDefault="003506A9" w:rsidP="003506A9">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Time zones (for working)</w:t>
      </w:r>
    </w:p>
    <w:p w14:paraId="2AE81ECA" w14:textId="405AEC11" w:rsidR="003506A9" w:rsidRPr="003506A9" w:rsidRDefault="003506A9" w:rsidP="003506A9">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Foreign languages</w:t>
      </w:r>
    </w:p>
    <w:p w14:paraId="5F18EC53" w14:textId="77777777" w:rsid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Programming languages</w:t>
      </w:r>
    </w:p>
    <w:p w14:paraId="1C460113" w14:textId="65E127F6" w:rsidR="009C47E1" w:rsidRPr="009C47E1" w:rsidRDefault="009C47E1" w:rsidP="009C47E1">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Misra percentage</w:t>
      </w:r>
    </w:p>
    <w:p w14:paraId="5A2F0252" w14:textId="77777777" w:rsid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Upcoming vacations and constraints</w:t>
      </w:r>
    </w:p>
    <w:p w14:paraId="5878D948" w14:textId="7E2C5C8A" w:rsidR="00224453" w:rsidRPr="00224453" w:rsidRDefault="003C2F2A" w:rsidP="005E2B45">
      <w:pPr>
        <w:numPr>
          <w:ilvl w:val="1"/>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 xml:space="preserve"> </w:t>
      </w:r>
      <w:r w:rsidR="00224453" w:rsidRPr="00224453">
        <w:rPr>
          <w:rFonts w:asciiTheme="majorHAnsi" w:eastAsia="Times New Roman" w:hAnsiTheme="majorHAnsi" w:cs="Arial"/>
          <w:sz w:val="28"/>
          <w:szCs w:val="28"/>
        </w:rPr>
        <w:t>The system shall enable the manager to define</w:t>
      </w:r>
      <w:r w:rsidR="00DF476E">
        <w:rPr>
          <w:rFonts w:asciiTheme="majorHAnsi" w:eastAsia="Times New Roman" w:hAnsiTheme="majorHAnsi" w:cs="Arial"/>
          <w:sz w:val="28"/>
          <w:szCs w:val="28"/>
        </w:rPr>
        <w:t>, edit and delete</w:t>
      </w:r>
      <w:r w:rsidR="00224453" w:rsidRPr="00224453">
        <w:rPr>
          <w:rFonts w:asciiTheme="majorHAnsi" w:eastAsia="Times New Roman" w:hAnsiTheme="majorHAnsi" w:cs="Arial"/>
          <w:sz w:val="28"/>
          <w:szCs w:val="28"/>
        </w:rPr>
        <w:t xml:space="preserve"> projects with </w:t>
      </w:r>
      <w:r w:rsidR="009C47E1">
        <w:rPr>
          <w:rFonts w:asciiTheme="majorHAnsi" w:eastAsia="Times New Roman" w:hAnsiTheme="majorHAnsi" w:cs="Arial"/>
          <w:sz w:val="28"/>
          <w:szCs w:val="28"/>
        </w:rPr>
        <w:t>the following attributes</w:t>
      </w:r>
      <w:r w:rsidR="00224453" w:rsidRPr="00224453">
        <w:rPr>
          <w:rFonts w:asciiTheme="majorHAnsi" w:eastAsia="Times New Roman" w:hAnsiTheme="majorHAnsi" w:cs="Arial"/>
          <w:sz w:val="28"/>
          <w:szCs w:val="28"/>
        </w:rPr>
        <w:t>:</w:t>
      </w:r>
    </w:p>
    <w:p w14:paraId="42FC46D7" w14:textId="710AA10A" w:rsidR="008D4176" w:rsidRDefault="008D4176" w:rsidP="005E2B45">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Project name</w:t>
      </w:r>
    </w:p>
    <w:p w14:paraId="04B7DC06" w14:textId="30B88699" w:rsidR="00DF476E" w:rsidRDefault="00DF476E" w:rsidP="00DF476E">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Description</w:t>
      </w:r>
    </w:p>
    <w:p w14:paraId="0FC13D75" w14:textId="00A131B3" w:rsidR="00DD7181" w:rsidRDefault="00DD7181" w:rsidP="008D417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Final deadline</w:t>
      </w:r>
    </w:p>
    <w:p w14:paraId="2F3482AA" w14:textId="5BA2CDE2" w:rsidR="00224453" w:rsidRDefault="00224453" w:rsidP="00DD7181">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Required hours</w:t>
      </w:r>
    </w:p>
    <w:p w14:paraId="6D851018" w14:textId="18A8E9F3" w:rsidR="00DF476E" w:rsidRPr="00DF476E" w:rsidRDefault="00224453" w:rsidP="00DF476E">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Technology stack</w:t>
      </w:r>
    </w:p>
    <w:p w14:paraId="2323D902" w14:textId="6537872E" w:rsidR="00DF476E" w:rsidRPr="00224453" w:rsidRDefault="00C0478A" w:rsidP="00DF476E">
      <w:pPr>
        <w:numPr>
          <w:ilvl w:val="1"/>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 xml:space="preserve"> </w:t>
      </w:r>
      <w:r w:rsidR="00DF476E" w:rsidRPr="00224453">
        <w:rPr>
          <w:rFonts w:asciiTheme="majorHAnsi" w:eastAsia="Times New Roman" w:hAnsiTheme="majorHAnsi" w:cs="Arial"/>
          <w:sz w:val="28"/>
          <w:szCs w:val="28"/>
        </w:rPr>
        <w:t>The system shall enable the manager to define</w:t>
      </w:r>
      <w:r w:rsidR="00DF476E">
        <w:rPr>
          <w:rFonts w:asciiTheme="majorHAnsi" w:eastAsia="Times New Roman" w:hAnsiTheme="majorHAnsi" w:cs="Arial"/>
          <w:sz w:val="28"/>
          <w:szCs w:val="28"/>
        </w:rPr>
        <w:t>, edit and delete</w:t>
      </w:r>
      <w:r w:rsidR="00DF476E" w:rsidRPr="00224453">
        <w:rPr>
          <w:rFonts w:asciiTheme="majorHAnsi" w:eastAsia="Times New Roman" w:hAnsiTheme="majorHAnsi" w:cs="Arial"/>
          <w:sz w:val="28"/>
          <w:szCs w:val="28"/>
        </w:rPr>
        <w:t xml:space="preserve"> </w:t>
      </w:r>
      <w:r w:rsidR="00825C26">
        <w:rPr>
          <w:rFonts w:asciiTheme="majorHAnsi" w:eastAsia="Times New Roman" w:hAnsiTheme="majorHAnsi" w:cs="Arial"/>
          <w:sz w:val="28"/>
          <w:szCs w:val="28"/>
        </w:rPr>
        <w:t>rolls</w:t>
      </w:r>
      <w:r w:rsidR="0085040A">
        <w:rPr>
          <w:rFonts w:asciiTheme="majorHAnsi" w:eastAsia="Times New Roman" w:hAnsiTheme="majorHAnsi" w:cs="Arial"/>
          <w:sz w:val="28"/>
          <w:szCs w:val="28"/>
        </w:rPr>
        <w:t xml:space="preserve"> for </w:t>
      </w:r>
      <w:r w:rsidR="00DF476E" w:rsidRPr="00224453">
        <w:rPr>
          <w:rFonts w:asciiTheme="majorHAnsi" w:eastAsia="Times New Roman" w:hAnsiTheme="majorHAnsi" w:cs="Arial"/>
          <w:sz w:val="28"/>
          <w:szCs w:val="28"/>
        </w:rPr>
        <w:t xml:space="preserve">projects with </w:t>
      </w:r>
      <w:r w:rsidR="00DF476E">
        <w:rPr>
          <w:rFonts w:asciiTheme="majorHAnsi" w:eastAsia="Times New Roman" w:hAnsiTheme="majorHAnsi" w:cs="Arial"/>
          <w:sz w:val="28"/>
          <w:szCs w:val="28"/>
        </w:rPr>
        <w:t>the following attributes</w:t>
      </w:r>
      <w:r w:rsidR="000E1462">
        <w:rPr>
          <w:rFonts w:asciiTheme="majorHAnsi" w:eastAsia="Times New Roman" w:hAnsiTheme="majorHAnsi" w:cs="Arial"/>
          <w:sz w:val="28"/>
          <w:szCs w:val="28"/>
        </w:rPr>
        <w:t xml:space="preserve"> and </w:t>
      </w:r>
      <w:r w:rsidR="000E1462">
        <w:rPr>
          <w:rFonts w:asciiTheme="majorHAnsi" w:eastAsia="Times New Roman" w:hAnsiTheme="majorHAnsi" w:cs="Arial" w:hint="cs"/>
          <w:sz w:val="28"/>
          <w:szCs w:val="28"/>
          <w:rtl/>
        </w:rPr>
        <w:t>דירוג של מה הכי חשוב</w:t>
      </w:r>
      <w:r w:rsidR="00DF476E" w:rsidRPr="00224453">
        <w:rPr>
          <w:rFonts w:asciiTheme="majorHAnsi" w:eastAsia="Times New Roman" w:hAnsiTheme="majorHAnsi" w:cs="Arial"/>
          <w:sz w:val="28"/>
          <w:szCs w:val="28"/>
        </w:rPr>
        <w:t>:</w:t>
      </w:r>
    </w:p>
    <w:p w14:paraId="6C288FCC" w14:textId="77777777" w:rsidR="00825C26" w:rsidRPr="00224453" w:rsidRDefault="00825C26" w:rsidP="00825C2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Time zones (for working)</w:t>
      </w:r>
    </w:p>
    <w:p w14:paraId="6B2163D1" w14:textId="77777777" w:rsidR="00825C26" w:rsidRPr="00224453" w:rsidRDefault="00825C26" w:rsidP="00825C26">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Programming languages</w:t>
      </w:r>
    </w:p>
    <w:p w14:paraId="7AFF398A" w14:textId="77777777" w:rsidR="00825C26" w:rsidRDefault="00825C26" w:rsidP="00825C2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Foreign languages</w:t>
      </w:r>
    </w:p>
    <w:p w14:paraId="2C4F63A3" w14:textId="77777777" w:rsidR="00825C26" w:rsidRDefault="00825C26" w:rsidP="00825C2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lastRenderedPageBreak/>
        <w:t>Level of English</w:t>
      </w:r>
    </w:p>
    <w:p w14:paraId="7CAE2B78" w14:textId="77777777" w:rsidR="00825C26" w:rsidRDefault="00825C26" w:rsidP="00825C2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Misra percentage</w:t>
      </w:r>
    </w:p>
    <w:p w14:paraId="40C690D5" w14:textId="77777777" w:rsidR="00825C26" w:rsidRDefault="00825C26" w:rsidP="00825C2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API / UI / Backend / SQL / ETL…</w:t>
      </w:r>
    </w:p>
    <w:p w14:paraId="1CAF0722" w14:textId="77777777" w:rsidR="00825C26" w:rsidRDefault="00825C26" w:rsidP="00825C2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Years of experience</w:t>
      </w:r>
    </w:p>
    <w:p w14:paraId="01B16F55" w14:textId="77777777" w:rsidR="00825C26" w:rsidRDefault="00825C26" w:rsidP="00825C2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Vetek in the company</w:t>
      </w:r>
    </w:p>
    <w:p w14:paraId="0F08CA67" w14:textId="77777777" w:rsidR="00825C26" w:rsidRPr="00224453" w:rsidRDefault="00825C26" w:rsidP="00825C26">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Operating systems</w:t>
      </w:r>
    </w:p>
    <w:p w14:paraId="185C3ABD" w14:textId="08922F74" w:rsidR="00224453" w:rsidRPr="00224453" w:rsidRDefault="00DF476E" w:rsidP="005E2B45">
      <w:pPr>
        <w:numPr>
          <w:ilvl w:val="1"/>
          <w:numId w:val="19"/>
        </w:numPr>
        <w:bidi w:val="0"/>
        <w:spacing w:line="256" w:lineRule="auto"/>
        <w:rPr>
          <w:rFonts w:asciiTheme="majorHAnsi" w:eastAsia="Times New Roman" w:hAnsiTheme="majorHAnsi" w:cs="Arial"/>
          <w:sz w:val="28"/>
          <w:szCs w:val="28"/>
        </w:rPr>
      </w:pPr>
      <w:r>
        <w:rPr>
          <w:rFonts w:asciiTheme="majorHAnsi" w:eastAsia="Times New Roman" w:hAnsiTheme="majorHAnsi" w:cs="Arial"/>
          <w:sz w:val="28"/>
          <w:szCs w:val="28"/>
        </w:rPr>
        <w:t xml:space="preserve"> </w:t>
      </w:r>
      <w:r w:rsidR="00224453" w:rsidRPr="00224453">
        <w:rPr>
          <w:rFonts w:asciiTheme="majorHAnsi" w:eastAsia="Times New Roman" w:hAnsiTheme="majorHAnsi" w:cs="Arial"/>
          <w:sz w:val="28"/>
          <w:szCs w:val="28"/>
        </w:rPr>
        <w:t>The system shall display an updated status board showing:</w:t>
      </w:r>
    </w:p>
    <w:p w14:paraId="2546368F" w14:textId="6041CDEC" w:rsidR="00224453" w:rsidRPr="00224453" w:rsidRDefault="00851A2B" w:rsidP="005E2B45">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Each</w:t>
      </w:r>
      <w:r w:rsidR="00224453" w:rsidRPr="00224453">
        <w:rPr>
          <w:rFonts w:asciiTheme="majorHAnsi" w:hAnsiTheme="majorHAnsi"/>
          <w:sz w:val="28"/>
          <w:szCs w:val="28"/>
        </w:rPr>
        <w:t xml:space="preserve"> employee</w:t>
      </w:r>
      <w:r>
        <w:rPr>
          <w:rFonts w:asciiTheme="majorHAnsi" w:hAnsiTheme="majorHAnsi"/>
          <w:sz w:val="28"/>
          <w:szCs w:val="28"/>
        </w:rPr>
        <w:t>'s</w:t>
      </w:r>
      <w:r w:rsidR="00224453" w:rsidRPr="00224453">
        <w:rPr>
          <w:rFonts w:asciiTheme="majorHAnsi" w:hAnsiTheme="majorHAnsi"/>
          <w:sz w:val="28"/>
          <w:szCs w:val="28"/>
        </w:rPr>
        <w:t xml:space="preserve"> utilization</w:t>
      </w:r>
    </w:p>
    <w:p w14:paraId="11A7D3E2"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Resource allocation summaries</w:t>
      </w:r>
    </w:p>
    <w:p w14:paraId="6E7846F6" w14:textId="2DC99E83" w:rsidR="00224453" w:rsidRPr="00224453" w:rsidRDefault="006B0FF6" w:rsidP="005E2B45">
      <w:pPr>
        <w:pStyle w:val="Heading2"/>
        <w:bidi w:val="0"/>
        <w:rPr>
          <w:rFonts w:eastAsia="Times New Roman"/>
        </w:rPr>
      </w:pPr>
      <w:r>
        <w:rPr>
          <w:rFonts w:eastAsia="Times New Roman"/>
        </w:rPr>
        <w:t xml:space="preserve">2. </w:t>
      </w:r>
      <w:r w:rsidR="00224453" w:rsidRPr="00224453">
        <w:rPr>
          <w:rFonts w:eastAsia="Times New Roman"/>
        </w:rPr>
        <w:t>Issue Tracking</w:t>
      </w:r>
    </w:p>
    <w:p w14:paraId="2DACB05E" w14:textId="77777777" w:rsidR="00151010" w:rsidRPr="00151010" w:rsidRDefault="00151010"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17473E9C" w14:textId="5ED94295" w:rsidR="00224453" w:rsidRPr="001A66F2" w:rsidRDefault="00224453" w:rsidP="005E2B45">
      <w:pPr>
        <w:numPr>
          <w:ilvl w:val="1"/>
          <w:numId w:val="19"/>
        </w:numPr>
        <w:bidi w:val="0"/>
        <w:spacing w:line="256" w:lineRule="auto"/>
        <w:rPr>
          <w:rFonts w:asciiTheme="majorHAnsi" w:eastAsia="Times New Roman" w:hAnsiTheme="majorHAnsi" w:cs="Arial"/>
          <w:sz w:val="28"/>
          <w:szCs w:val="28"/>
        </w:rPr>
      </w:pPr>
      <w:r w:rsidRPr="001A66F2">
        <w:rPr>
          <w:rFonts w:asciiTheme="majorHAnsi" w:eastAsia="Times New Roman" w:hAnsiTheme="majorHAnsi" w:cs="Arial"/>
          <w:sz w:val="28"/>
          <w:szCs w:val="28"/>
        </w:rPr>
        <w:t>The system shall include an</w:t>
      </w:r>
      <w:r w:rsidR="002B5A28" w:rsidRPr="002B5A28">
        <w:rPr>
          <w:rFonts w:asciiTheme="majorHAnsi" w:hAnsiTheme="majorHAnsi"/>
          <w:sz w:val="28"/>
          <w:szCs w:val="28"/>
        </w:rPr>
        <w:t xml:space="preserve"> </w:t>
      </w:r>
      <w:r w:rsidR="002B5A28">
        <w:rPr>
          <w:rFonts w:asciiTheme="majorHAnsi" w:hAnsiTheme="majorHAnsi"/>
          <w:sz w:val="28"/>
          <w:szCs w:val="28"/>
        </w:rPr>
        <w:t>e</w:t>
      </w:r>
      <w:r w:rsidR="002B5A28" w:rsidRPr="00224453">
        <w:rPr>
          <w:rFonts w:asciiTheme="majorHAnsi" w:hAnsiTheme="majorHAnsi"/>
          <w:sz w:val="28"/>
          <w:szCs w:val="28"/>
        </w:rPr>
        <w:t xml:space="preserve">mployee </w:t>
      </w:r>
      <w:r w:rsidR="002B5A28">
        <w:rPr>
          <w:rFonts w:asciiTheme="majorHAnsi" w:hAnsiTheme="majorHAnsi"/>
          <w:sz w:val="28"/>
          <w:szCs w:val="28"/>
        </w:rPr>
        <w:t>absence</w:t>
      </w:r>
      <w:r w:rsidRPr="001A66F2">
        <w:rPr>
          <w:rFonts w:asciiTheme="majorHAnsi" w:eastAsia="Times New Roman" w:hAnsiTheme="majorHAnsi" w:cs="Arial"/>
          <w:sz w:val="28"/>
          <w:szCs w:val="28"/>
        </w:rPr>
        <w:t xml:space="preserve"> issue creation feature, enabling managers</w:t>
      </w:r>
      <w:r w:rsidR="00440095">
        <w:rPr>
          <w:rFonts w:asciiTheme="majorHAnsi" w:eastAsia="Times New Roman" w:hAnsiTheme="majorHAnsi" w:cs="Arial"/>
          <w:sz w:val="28"/>
          <w:szCs w:val="28"/>
        </w:rPr>
        <w:t xml:space="preserve"> / employees</w:t>
      </w:r>
      <w:r w:rsidRPr="001A66F2">
        <w:rPr>
          <w:rFonts w:asciiTheme="majorHAnsi" w:eastAsia="Times New Roman" w:hAnsiTheme="majorHAnsi" w:cs="Arial"/>
          <w:sz w:val="28"/>
          <w:szCs w:val="28"/>
        </w:rPr>
        <w:t xml:space="preserve"> to log issues</w:t>
      </w:r>
      <w:r w:rsidR="00F11D0E">
        <w:rPr>
          <w:rFonts w:asciiTheme="majorHAnsi" w:eastAsia="Times New Roman" w:hAnsiTheme="majorHAnsi" w:cs="Arial"/>
          <w:sz w:val="28"/>
          <w:szCs w:val="28"/>
        </w:rPr>
        <w:t xml:space="preserve"> </w:t>
      </w:r>
      <w:r w:rsidR="00D563B1">
        <w:rPr>
          <w:rFonts w:asciiTheme="majorHAnsi" w:eastAsia="Times New Roman" w:hAnsiTheme="majorHAnsi" w:cs="Arial"/>
          <w:sz w:val="28"/>
          <w:szCs w:val="28"/>
        </w:rPr>
        <w:t>and details:</w:t>
      </w:r>
    </w:p>
    <w:p w14:paraId="2339A83C" w14:textId="3ADDBF03" w:rsidR="00224453" w:rsidRDefault="00040A0C" w:rsidP="009A0D0C">
      <w:pPr>
        <w:pStyle w:val="ListParagraph"/>
        <w:numPr>
          <w:ilvl w:val="0"/>
          <w:numId w:val="10"/>
        </w:numPr>
        <w:bidi w:val="0"/>
        <w:spacing w:line="256" w:lineRule="auto"/>
        <w:rPr>
          <w:rFonts w:asciiTheme="majorHAnsi" w:hAnsiTheme="majorHAnsi"/>
          <w:sz w:val="28"/>
          <w:szCs w:val="28"/>
        </w:rPr>
      </w:pPr>
      <w:r w:rsidRPr="00D563B1">
        <w:rPr>
          <w:rFonts w:asciiTheme="majorHAnsi" w:hAnsiTheme="majorHAnsi"/>
          <w:sz w:val="28"/>
          <w:szCs w:val="28"/>
        </w:rPr>
        <w:t>Absence</w:t>
      </w:r>
      <w:r w:rsidR="00D563B1" w:rsidRPr="00D563B1">
        <w:rPr>
          <w:rFonts w:asciiTheme="majorHAnsi" w:hAnsiTheme="majorHAnsi"/>
          <w:sz w:val="28"/>
          <w:szCs w:val="28"/>
        </w:rPr>
        <w:t xml:space="preserve"> cause (</w:t>
      </w:r>
      <w:r w:rsidR="002B5A28" w:rsidRPr="00D563B1">
        <w:rPr>
          <w:rFonts w:asciiTheme="majorHAnsi" w:hAnsiTheme="majorHAnsi"/>
          <w:sz w:val="28"/>
          <w:szCs w:val="28"/>
        </w:rPr>
        <w:t>V</w:t>
      </w:r>
      <w:r w:rsidR="00224453" w:rsidRPr="00D563B1">
        <w:rPr>
          <w:rFonts w:asciiTheme="majorHAnsi" w:hAnsiTheme="majorHAnsi"/>
          <w:sz w:val="28"/>
          <w:szCs w:val="28"/>
        </w:rPr>
        <w:t>acation</w:t>
      </w:r>
      <w:r w:rsidR="00D563B1" w:rsidRPr="00D563B1">
        <w:rPr>
          <w:rFonts w:asciiTheme="majorHAnsi" w:hAnsiTheme="majorHAnsi"/>
          <w:sz w:val="28"/>
          <w:szCs w:val="28"/>
        </w:rPr>
        <w:t>,</w:t>
      </w:r>
      <w:r w:rsidR="00224453" w:rsidRPr="00D563B1">
        <w:rPr>
          <w:rFonts w:asciiTheme="majorHAnsi" w:hAnsiTheme="majorHAnsi"/>
          <w:sz w:val="28"/>
          <w:szCs w:val="28"/>
        </w:rPr>
        <w:t xml:space="preserve"> reserve duty</w:t>
      </w:r>
      <w:r w:rsidR="00D563B1" w:rsidRPr="00D563B1">
        <w:rPr>
          <w:rFonts w:asciiTheme="majorHAnsi" w:hAnsiTheme="majorHAnsi"/>
          <w:sz w:val="28"/>
          <w:szCs w:val="28"/>
        </w:rPr>
        <w:t xml:space="preserve">, </w:t>
      </w:r>
      <w:r w:rsidR="009866DC" w:rsidRPr="00D563B1">
        <w:rPr>
          <w:rFonts w:asciiTheme="majorHAnsi" w:hAnsiTheme="majorHAnsi"/>
          <w:sz w:val="28"/>
          <w:szCs w:val="28"/>
        </w:rPr>
        <w:t xml:space="preserve"> </w:t>
      </w:r>
      <w:r w:rsidR="009226D4" w:rsidRPr="00D563B1">
        <w:rPr>
          <w:rFonts w:asciiTheme="majorHAnsi" w:hAnsiTheme="majorHAnsi"/>
          <w:sz w:val="28"/>
          <w:szCs w:val="28"/>
        </w:rPr>
        <w:t>maternity leav</w:t>
      </w:r>
      <w:r w:rsidR="002B5A28" w:rsidRPr="00D563B1">
        <w:rPr>
          <w:rFonts w:asciiTheme="majorHAnsi" w:hAnsiTheme="majorHAnsi"/>
          <w:sz w:val="28"/>
          <w:szCs w:val="28"/>
        </w:rPr>
        <w:t>e</w:t>
      </w:r>
      <w:r w:rsidR="00D563B1" w:rsidRPr="00D563B1">
        <w:rPr>
          <w:rFonts w:asciiTheme="majorHAnsi" w:hAnsiTheme="majorHAnsi"/>
          <w:sz w:val="28"/>
          <w:szCs w:val="28"/>
        </w:rPr>
        <w:t xml:space="preserve">, </w:t>
      </w:r>
      <w:r w:rsidR="009226D4" w:rsidRPr="00D563B1">
        <w:rPr>
          <w:rFonts w:asciiTheme="majorHAnsi" w:hAnsiTheme="majorHAnsi"/>
          <w:sz w:val="28"/>
          <w:szCs w:val="28"/>
        </w:rPr>
        <w:t xml:space="preserve"> </w:t>
      </w:r>
      <w:r w:rsidR="009226D4" w:rsidRPr="00D563B1">
        <w:rPr>
          <w:rFonts w:asciiTheme="majorHAnsi" w:hAnsiTheme="majorHAnsi" w:hint="cs"/>
          <w:sz w:val="28"/>
          <w:szCs w:val="28"/>
          <w:rtl/>
        </w:rPr>
        <w:t>תקופת מבחנים, אבל (לא עלינו)</w:t>
      </w:r>
      <w:r w:rsidR="009B05E5" w:rsidRPr="00D563B1">
        <w:rPr>
          <w:rFonts w:asciiTheme="majorHAnsi" w:hAnsiTheme="majorHAnsi" w:hint="cs"/>
          <w:sz w:val="28"/>
          <w:szCs w:val="28"/>
          <w:rtl/>
        </w:rPr>
        <w:t>, מחלה ארוכה,</w:t>
      </w:r>
      <w:r w:rsidR="001D5E51" w:rsidRPr="00D563B1">
        <w:rPr>
          <w:rFonts w:asciiTheme="majorHAnsi" w:hAnsiTheme="majorHAnsi" w:hint="cs"/>
          <w:sz w:val="28"/>
          <w:szCs w:val="28"/>
          <w:rtl/>
        </w:rPr>
        <w:t xml:space="preserve"> אחר</w:t>
      </w:r>
      <w:r w:rsidR="00224453" w:rsidRPr="00D563B1">
        <w:rPr>
          <w:rFonts w:asciiTheme="majorHAnsi" w:hAnsiTheme="majorHAnsi"/>
          <w:sz w:val="28"/>
          <w:szCs w:val="28"/>
        </w:rPr>
        <w:t>)</w:t>
      </w:r>
    </w:p>
    <w:p w14:paraId="3AEEAAB8" w14:textId="4353DDC2" w:rsidR="00D563B1" w:rsidRPr="00454BCA" w:rsidRDefault="00454BCA" w:rsidP="00454BCA">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Start and end dates</w:t>
      </w:r>
    </w:p>
    <w:p w14:paraId="2DF96333" w14:textId="4527BB9A" w:rsidR="00224453" w:rsidRPr="00224453" w:rsidRDefault="006B0FF6" w:rsidP="005E2B45">
      <w:pPr>
        <w:pStyle w:val="Heading2"/>
        <w:bidi w:val="0"/>
        <w:rPr>
          <w:rFonts w:eastAsia="Times New Roman"/>
        </w:rPr>
      </w:pPr>
      <w:r>
        <w:rPr>
          <w:rFonts w:eastAsia="Times New Roman"/>
        </w:rPr>
        <w:t xml:space="preserve">3. </w:t>
      </w:r>
      <w:r w:rsidR="00224453" w:rsidRPr="00224453">
        <w:rPr>
          <w:rFonts w:eastAsia="Times New Roman"/>
        </w:rPr>
        <w:t>Gap Analysis and Resolution</w:t>
      </w:r>
    </w:p>
    <w:p w14:paraId="20FE4D30" w14:textId="77777777" w:rsidR="00151010" w:rsidRPr="00151010" w:rsidRDefault="00151010"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535F616F" w14:textId="7E82CDF6"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 xml:space="preserve">The system shall analyze resource gaps caused by logged issues and </w:t>
      </w:r>
      <w:r w:rsidR="00040A0C">
        <w:rPr>
          <w:rFonts w:asciiTheme="majorHAnsi" w:eastAsia="Times New Roman" w:hAnsiTheme="majorHAnsi" w:cs="Arial"/>
          <w:sz w:val="28"/>
          <w:szCs w:val="28"/>
        </w:rPr>
        <w:t>suggest</w:t>
      </w:r>
      <w:r w:rsidRPr="00224453">
        <w:rPr>
          <w:rFonts w:asciiTheme="majorHAnsi" w:eastAsia="Times New Roman" w:hAnsiTheme="majorHAnsi" w:cs="Arial"/>
          <w:sz w:val="28"/>
          <w:szCs w:val="28"/>
        </w:rPr>
        <w:t>:</w:t>
      </w:r>
    </w:p>
    <w:p w14:paraId="0D29CB39" w14:textId="512EA239"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Alternative team members to fill the gap based on</w:t>
      </w:r>
      <w:r w:rsidR="00040A0C">
        <w:rPr>
          <w:rFonts w:asciiTheme="majorHAnsi" w:hAnsiTheme="majorHAnsi"/>
          <w:sz w:val="28"/>
          <w:szCs w:val="28"/>
        </w:rPr>
        <w:t xml:space="preserve"> the</w:t>
      </w:r>
      <w:r w:rsidRPr="00224453">
        <w:rPr>
          <w:rFonts w:asciiTheme="majorHAnsi" w:hAnsiTheme="majorHAnsi"/>
          <w:sz w:val="28"/>
          <w:szCs w:val="28"/>
        </w:rPr>
        <w:t xml:space="preserve"> predefined attributes</w:t>
      </w:r>
      <w:r w:rsidR="00040A0C">
        <w:rPr>
          <w:rFonts w:asciiTheme="majorHAnsi" w:hAnsiTheme="majorHAnsi"/>
          <w:sz w:val="28"/>
          <w:szCs w:val="28"/>
        </w:rPr>
        <w:t>.</w:t>
      </w:r>
    </w:p>
    <w:p w14:paraId="176612C4"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 xml:space="preserve">Scenarios showing how changes impact overall project </w:t>
      </w:r>
      <w:r w:rsidRPr="00476559">
        <w:rPr>
          <w:rFonts w:asciiTheme="majorHAnsi" w:hAnsiTheme="majorHAnsi"/>
          <w:sz w:val="28"/>
          <w:szCs w:val="28"/>
          <w:highlight w:val="red"/>
        </w:rPr>
        <w:t>status</w:t>
      </w:r>
      <w:r w:rsidRPr="00224453">
        <w:rPr>
          <w:rFonts w:asciiTheme="majorHAnsi" w:hAnsiTheme="majorHAnsi"/>
          <w:sz w:val="28"/>
          <w:szCs w:val="28"/>
        </w:rPr>
        <w:t>.</w:t>
      </w:r>
    </w:p>
    <w:p w14:paraId="4D93D5B6" w14:textId="5146BC51" w:rsidR="00F957C7" w:rsidRPr="00224453" w:rsidRDefault="00F957C7" w:rsidP="00F957C7">
      <w:pPr>
        <w:pStyle w:val="Heading2"/>
        <w:bidi w:val="0"/>
        <w:rPr>
          <w:rFonts w:eastAsia="Times New Roman"/>
        </w:rPr>
      </w:pPr>
      <w:r>
        <w:rPr>
          <w:rFonts w:eastAsia="Times New Roman"/>
        </w:rPr>
        <w:t xml:space="preserve">4. </w:t>
      </w:r>
      <w:r w:rsidRPr="00224453">
        <w:rPr>
          <w:rFonts w:eastAsia="Times New Roman"/>
        </w:rPr>
        <w:t>Reporting and Visualization</w:t>
      </w:r>
    </w:p>
    <w:p w14:paraId="03D4D2DB" w14:textId="77777777" w:rsidR="00151010" w:rsidRPr="00151010" w:rsidRDefault="00151010"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5DC83557" w14:textId="7931BAB6"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provide a graphical user interface (GUI) that allows the manager to:</w:t>
      </w:r>
    </w:p>
    <w:p w14:paraId="64B32292"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Adjust employee allocations interactively.</w:t>
      </w:r>
    </w:p>
    <w:p w14:paraId="47421E52" w14:textId="77777777"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Simulate project outcomes based on different employee assignments.</w:t>
      </w:r>
    </w:p>
    <w:p w14:paraId="0361C272" w14:textId="2540A368" w:rsidR="00224453" w:rsidRPr="00224453" w:rsidRDefault="00E93659" w:rsidP="005E2B45">
      <w:pPr>
        <w:pStyle w:val="Heading2"/>
        <w:bidi w:val="0"/>
        <w:rPr>
          <w:rFonts w:eastAsia="Times New Roman"/>
        </w:rPr>
      </w:pPr>
      <w:r>
        <w:rPr>
          <w:rFonts w:eastAsia="Times New Roman"/>
        </w:rPr>
        <w:t>5</w:t>
      </w:r>
      <w:r w:rsidR="006B0FF6">
        <w:rPr>
          <w:rFonts w:eastAsia="Times New Roman"/>
        </w:rPr>
        <w:t xml:space="preserve">. </w:t>
      </w:r>
      <w:r w:rsidR="00224453" w:rsidRPr="00224453">
        <w:rPr>
          <w:rFonts w:eastAsia="Times New Roman"/>
        </w:rPr>
        <w:t xml:space="preserve">User Access </w:t>
      </w:r>
    </w:p>
    <w:p w14:paraId="4ADB0C41" w14:textId="77777777" w:rsidR="00151010" w:rsidRPr="00151010" w:rsidRDefault="00151010"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586D53F9" w14:textId="369D47DF"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provide role-based access control:</w:t>
      </w:r>
    </w:p>
    <w:p w14:paraId="753B5903" w14:textId="77777777" w:rsidR="00224453" w:rsidRPr="00224453" w:rsidRDefault="00224453" w:rsidP="005E2B45">
      <w:pPr>
        <w:numPr>
          <w:ilvl w:val="2"/>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Managers shall have full access to all features.</w:t>
      </w:r>
    </w:p>
    <w:p w14:paraId="00D2B4F7" w14:textId="77777777" w:rsidR="00224453" w:rsidRPr="00224453" w:rsidRDefault="00224453" w:rsidP="005E2B45">
      <w:pPr>
        <w:numPr>
          <w:ilvl w:val="2"/>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lastRenderedPageBreak/>
        <w:t>Employees shall have restricted access, limited to:</w:t>
      </w:r>
    </w:p>
    <w:p w14:paraId="2E75185C" w14:textId="77777777" w:rsid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Viewing their project assignments and schedules</w:t>
      </w:r>
    </w:p>
    <w:p w14:paraId="711ADBCA" w14:textId="599854CF" w:rsidR="0098619F" w:rsidRPr="00224453" w:rsidRDefault="0098619F" w:rsidP="0098619F">
      <w:pPr>
        <w:pStyle w:val="ListParagraph"/>
        <w:numPr>
          <w:ilvl w:val="0"/>
          <w:numId w:val="10"/>
        </w:numPr>
        <w:bidi w:val="0"/>
        <w:spacing w:line="256" w:lineRule="auto"/>
        <w:rPr>
          <w:rFonts w:asciiTheme="majorHAnsi" w:hAnsiTheme="majorHAnsi"/>
          <w:sz w:val="28"/>
          <w:szCs w:val="28"/>
        </w:rPr>
      </w:pPr>
      <w:r>
        <w:rPr>
          <w:rFonts w:asciiTheme="majorHAnsi" w:hAnsiTheme="majorHAnsi"/>
          <w:sz w:val="28"/>
          <w:szCs w:val="28"/>
        </w:rPr>
        <w:t>Editing personal information</w:t>
      </w:r>
    </w:p>
    <w:p w14:paraId="5D3456D7" w14:textId="398C45AE"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 xml:space="preserve">Submitting </w:t>
      </w:r>
      <w:r w:rsidR="0098619F">
        <w:rPr>
          <w:rFonts w:asciiTheme="majorHAnsi" w:hAnsiTheme="majorHAnsi"/>
          <w:sz w:val="28"/>
          <w:szCs w:val="28"/>
        </w:rPr>
        <w:t>tickets</w:t>
      </w:r>
    </w:p>
    <w:p w14:paraId="28CC801E" w14:textId="4094443F" w:rsidR="00224453" w:rsidRPr="00224453" w:rsidRDefault="00644191" w:rsidP="005E2B45">
      <w:pPr>
        <w:pStyle w:val="Heading2"/>
        <w:bidi w:val="0"/>
        <w:rPr>
          <w:rFonts w:eastAsia="Times New Roman"/>
        </w:rPr>
      </w:pPr>
      <w:r>
        <w:rPr>
          <w:rFonts w:eastAsia="Times New Roman"/>
        </w:rPr>
        <w:t>6</w:t>
      </w:r>
      <w:r w:rsidR="006B0FF6">
        <w:rPr>
          <w:rFonts w:eastAsia="Times New Roman"/>
        </w:rPr>
        <w:t xml:space="preserve">. </w:t>
      </w:r>
      <w:r w:rsidR="00224453" w:rsidRPr="00224453">
        <w:rPr>
          <w:rFonts w:eastAsia="Times New Roman"/>
        </w:rPr>
        <w:t>Notifications and Alerts</w:t>
      </w:r>
    </w:p>
    <w:p w14:paraId="44D24C33" w14:textId="77777777" w:rsidR="00855EB9" w:rsidRPr="00855EB9" w:rsidRDefault="00855EB9" w:rsidP="005E2B45">
      <w:pPr>
        <w:pStyle w:val="ListParagraph"/>
        <w:numPr>
          <w:ilvl w:val="0"/>
          <w:numId w:val="19"/>
        </w:numPr>
        <w:bidi w:val="0"/>
        <w:spacing w:line="256" w:lineRule="auto"/>
        <w:contextualSpacing w:val="0"/>
        <w:rPr>
          <w:rFonts w:asciiTheme="majorHAnsi" w:eastAsia="Times New Roman" w:hAnsiTheme="majorHAnsi" w:cs="Arial"/>
          <w:vanish/>
          <w:sz w:val="28"/>
          <w:szCs w:val="28"/>
        </w:rPr>
      </w:pPr>
    </w:p>
    <w:p w14:paraId="485BCE19" w14:textId="6EC2DE2D" w:rsidR="00224453" w:rsidRPr="00224453" w:rsidRDefault="00224453" w:rsidP="005E2B45">
      <w:pPr>
        <w:numPr>
          <w:ilvl w:val="1"/>
          <w:numId w:val="19"/>
        </w:numPr>
        <w:bidi w:val="0"/>
        <w:spacing w:line="256" w:lineRule="auto"/>
        <w:rPr>
          <w:rFonts w:asciiTheme="majorHAnsi" w:eastAsia="Times New Roman" w:hAnsiTheme="majorHAnsi" w:cs="Arial"/>
          <w:sz w:val="28"/>
          <w:szCs w:val="28"/>
        </w:rPr>
      </w:pPr>
      <w:r w:rsidRPr="00224453">
        <w:rPr>
          <w:rFonts w:asciiTheme="majorHAnsi" w:eastAsia="Times New Roman" w:hAnsiTheme="majorHAnsi" w:cs="Arial"/>
          <w:sz w:val="28"/>
          <w:szCs w:val="28"/>
        </w:rPr>
        <w:t>The system shall notify employees and managers via email or in-app notifications about:</w:t>
      </w:r>
    </w:p>
    <w:p w14:paraId="04FE6EB3" w14:textId="34422430" w:rsidR="00224453" w:rsidRP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 xml:space="preserve">Assigned </w:t>
      </w:r>
      <w:r w:rsidR="00D11ECA">
        <w:rPr>
          <w:rFonts w:asciiTheme="majorHAnsi" w:hAnsiTheme="majorHAnsi"/>
          <w:sz w:val="28"/>
          <w:szCs w:val="28"/>
        </w:rPr>
        <w:t>rolls</w:t>
      </w:r>
      <w:r w:rsidRPr="00224453">
        <w:rPr>
          <w:rFonts w:asciiTheme="majorHAnsi" w:hAnsiTheme="majorHAnsi"/>
          <w:sz w:val="28"/>
          <w:szCs w:val="28"/>
        </w:rPr>
        <w:t xml:space="preserve"> and changes in </w:t>
      </w:r>
      <w:r w:rsidR="00EB4062">
        <w:rPr>
          <w:rFonts w:asciiTheme="majorHAnsi" w:hAnsiTheme="majorHAnsi"/>
          <w:sz w:val="28"/>
          <w:szCs w:val="28"/>
        </w:rPr>
        <w:t>projects</w:t>
      </w:r>
    </w:p>
    <w:p w14:paraId="2FE985CC" w14:textId="77777777" w:rsidR="00224453" w:rsidRDefault="00224453" w:rsidP="005E2B45">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Pending issues and deadlines</w:t>
      </w:r>
    </w:p>
    <w:p w14:paraId="27DDF3DE" w14:textId="0ABF8DFE" w:rsidR="00224453" w:rsidRPr="00E241EF" w:rsidRDefault="00D568B6" w:rsidP="00E241EF">
      <w:pPr>
        <w:pStyle w:val="ListParagraph"/>
        <w:numPr>
          <w:ilvl w:val="0"/>
          <w:numId w:val="10"/>
        </w:numPr>
        <w:bidi w:val="0"/>
        <w:spacing w:line="256" w:lineRule="auto"/>
        <w:rPr>
          <w:rFonts w:asciiTheme="majorHAnsi" w:hAnsiTheme="majorHAnsi"/>
          <w:sz w:val="28"/>
          <w:szCs w:val="28"/>
        </w:rPr>
      </w:pPr>
      <w:r w:rsidRPr="00224453">
        <w:rPr>
          <w:rFonts w:asciiTheme="majorHAnsi" w:hAnsiTheme="majorHAnsi"/>
          <w:sz w:val="28"/>
          <w:szCs w:val="28"/>
        </w:rPr>
        <w:t>Resource shortages</w:t>
      </w:r>
      <w:r w:rsidR="00BA5303">
        <w:rPr>
          <w:rFonts w:asciiTheme="majorHAnsi" w:hAnsiTheme="majorHAnsi"/>
          <w:sz w:val="28"/>
          <w:szCs w:val="28"/>
        </w:rPr>
        <w:t xml:space="preserve"> (</w:t>
      </w:r>
      <w:r w:rsidR="004603FE">
        <w:rPr>
          <w:rFonts w:asciiTheme="majorHAnsi" w:hAnsiTheme="majorHAnsi" w:hint="cs"/>
          <w:sz w:val="28"/>
          <w:szCs w:val="28"/>
          <w:rtl/>
        </w:rPr>
        <w:t>במקרה של הצבה חדשה האם יש מישהו שנמצא ביותר מדי פרוייקטים</w:t>
      </w:r>
      <w:r w:rsidR="004603FE">
        <w:rPr>
          <w:rFonts w:asciiTheme="majorHAnsi" w:hAnsiTheme="majorHAnsi"/>
          <w:sz w:val="28"/>
          <w:szCs w:val="28"/>
        </w:rPr>
        <w:t>).</w:t>
      </w:r>
    </w:p>
    <w:p w14:paraId="08E15F59" w14:textId="77777777" w:rsidR="00224453" w:rsidRPr="00224453" w:rsidRDefault="00224453" w:rsidP="005E2B45">
      <w:pPr>
        <w:bidi w:val="0"/>
        <w:spacing w:line="256" w:lineRule="auto"/>
        <w:rPr>
          <w:rFonts w:asciiTheme="majorHAnsi" w:eastAsia="Times New Roman" w:hAnsiTheme="majorHAnsi" w:cs="Arial"/>
          <w:b/>
          <w:bCs/>
          <w:sz w:val="28"/>
          <w:szCs w:val="28"/>
        </w:rPr>
      </w:pPr>
    </w:p>
    <w:p w14:paraId="3EE44AA5" w14:textId="03C0E6F1" w:rsidR="00224453" w:rsidRPr="00AE28DB" w:rsidRDefault="00224453" w:rsidP="005E2B45">
      <w:pPr>
        <w:bidi w:val="0"/>
        <w:rPr>
          <w:rFonts w:asciiTheme="majorHAnsi" w:eastAsia="Times New Roman" w:hAnsiTheme="majorHAnsi" w:cs="Arial"/>
          <w:sz w:val="28"/>
          <w:szCs w:val="28"/>
        </w:rPr>
      </w:pPr>
      <w:r w:rsidRPr="00AE28DB">
        <w:rPr>
          <w:rFonts w:asciiTheme="majorHAnsi" w:eastAsia="Times New Roman" w:hAnsiTheme="majorHAnsi" w:cs="Arial"/>
          <w:sz w:val="28"/>
          <w:szCs w:val="28"/>
        </w:rPr>
        <w:br w:type="page"/>
      </w:r>
    </w:p>
    <w:p w14:paraId="3C6E6E8D" w14:textId="77777777" w:rsidR="00224453" w:rsidRPr="00AE28DB" w:rsidRDefault="00224453" w:rsidP="005E2B45">
      <w:pPr>
        <w:pStyle w:val="Title"/>
        <w:bidi w:val="0"/>
        <w:rPr>
          <w:rFonts w:eastAsia="Times New Roman"/>
        </w:rPr>
      </w:pPr>
      <w:r w:rsidRPr="00AE28DB">
        <w:rPr>
          <w:rFonts w:eastAsia="Times New Roman"/>
        </w:rPr>
        <w:lastRenderedPageBreak/>
        <w:t>Non-Functional Requirements</w:t>
      </w:r>
    </w:p>
    <w:p w14:paraId="7393E359" w14:textId="13412E8F" w:rsidR="00224453" w:rsidRPr="00D0416D" w:rsidRDefault="00224453" w:rsidP="005E2B45">
      <w:pPr>
        <w:pStyle w:val="Heading2"/>
        <w:numPr>
          <w:ilvl w:val="0"/>
          <w:numId w:val="20"/>
        </w:numPr>
        <w:bidi w:val="0"/>
        <w:rPr>
          <w:rFonts w:eastAsia="Times New Roman"/>
        </w:rPr>
      </w:pPr>
      <w:r w:rsidRPr="00D0416D">
        <w:rPr>
          <w:rFonts w:eastAsia="Times New Roman"/>
        </w:rPr>
        <w:t>Performance</w:t>
      </w:r>
      <w:r w:rsidRPr="00D0416D">
        <w:rPr>
          <w:rFonts w:eastAsia="Times New Roman"/>
          <w:rtl/>
        </w:rPr>
        <w:t>:</w:t>
      </w:r>
    </w:p>
    <w:p w14:paraId="0B85BC28" w14:textId="0F4A680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Critical screens</w:t>
      </w:r>
      <w:r w:rsidR="002F4278">
        <w:rPr>
          <w:rFonts w:asciiTheme="majorHAnsi" w:eastAsia="Times New Roman" w:hAnsiTheme="majorHAnsi" w:cs="Arial"/>
          <w:sz w:val="28"/>
          <w:szCs w:val="28"/>
        </w:rPr>
        <w:t xml:space="preserve"> (</w:t>
      </w:r>
      <w:r w:rsidR="002F4278" w:rsidRPr="002F4278">
        <w:rPr>
          <w:rFonts w:asciiTheme="majorHAnsi" w:eastAsia="Times New Roman" w:hAnsiTheme="majorHAnsi" w:cs="Arial"/>
          <w:sz w:val="28"/>
          <w:szCs w:val="28"/>
        </w:rPr>
        <w:t>Adding a Project, Opening a Ticket, and Handling a Ticket</w:t>
      </w:r>
      <w:r w:rsidR="002F4278">
        <w:rPr>
          <w:rFonts w:asciiTheme="majorHAnsi" w:eastAsia="Times New Roman" w:hAnsiTheme="majorHAnsi" w:cs="Arial"/>
          <w:sz w:val="28"/>
          <w:szCs w:val="28"/>
        </w:rPr>
        <w:t xml:space="preserve">) </w:t>
      </w:r>
      <w:r w:rsidRPr="00D0416D">
        <w:rPr>
          <w:rFonts w:asciiTheme="majorHAnsi" w:eastAsia="Times New Roman" w:hAnsiTheme="majorHAnsi" w:cs="Arial"/>
          <w:sz w:val="28"/>
          <w:szCs w:val="28"/>
        </w:rPr>
        <w:t xml:space="preserve">must load within 2 seconds under a load of up to </w:t>
      </w:r>
      <w:r w:rsidR="00EE70D6">
        <w:rPr>
          <w:rFonts w:asciiTheme="majorHAnsi" w:eastAsia="Times New Roman" w:hAnsiTheme="majorHAnsi" w:cs="Arial"/>
          <w:sz w:val="28"/>
          <w:szCs w:val="28"/>
        </w:rPr>
        <w:t>1</w:t>
      </w:r>
      <w:r w:rsidRPr="00D0416D">
        <w:rPr>
          <w:rFonts w:asciiTheme="majorHAnsi" w:eastAsia="Times New Roman" w:hAnsiTheme="majorHAnsi" w:cs="Arial"/>
          <w:sz w:val="28"/>
          <w:szCs w:val="28"/>
        </w:rPr>
        <w:t>0 concurrent users</w:t>
      </w:r>
      <w:r w:rsidRPr="00D0416D">
        <w:rPr>
          <w:rFonts w:asciiTheme="majorHAnsi" w:eastAsia="Times New Roman" w:hAnsiTheme="majorHAnsi" w:cs="Arial"/>
          <w:sz w:val="28"/>
          <w:szCs w:val="28"/>
          <w:rtl/>
        </w:rPr>
        <w:t>.</w:t>
      </w:r>
    </w:p>
    <w:p w14:paraId="248FF086"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system must handle up to 50 simultaneous requests without performance degradation</w:t>
      </w:r>
    </w:p>
    <w:p w14:paraId="410AFBAD"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system must ensure no data loss during an unplanned shutdown and recover to full functionality within 5 minutes</w:t>
      </w:r>
      <w:r w:rsidRPr="00D0416D">
        <w:rPr>
          <w:rFonts w:asciiTheme="majorHAnsi" w:eastAsia="Times New Roman" w:hAnsiTheme="majorHAnsi" w:cs="Arial"/>
          <w:sz w:val="28"/>
          <w:szCs w:val="28"/>
          <w:rtl/>
        </w:rPr>
        <w:t>.</w:t>
      </w:r>
    </w:p>
    <w:p w14:paraId="2D6C5D25" w14:textId="77777777" w:rsidR="00224453" w:rsidRPr="00D0416D" w:rsidRDefault="00224453" w:rsidP="005E2B45">
      <w:pPr>
        <w:pStyle w:val="Heading2"/>
        <w:numPr>
          <w:ilvl w:val="0"/>
          <w:numId w:val="20"/>
        </w:numPr>
        <w:bidi w:val="0"/>
        <w:rPr>
          <w:rFonts w:eastAsia="Times New Roman"/>
        </w:rPr>
      </w:pPr>
      <w:r w:rsidRPr="00D0416D">
        <w:rPr>
          <w:rFonts w:eastAsia="Times New Roman"/>
        </w:rPr>
        <w:t>User Interface (UI/UX)</w:t>
      </w:r>
      <w:r w:rsidRPr="00D0416D">
        <w:rPr>
          <w:rFonts w:eastAsia="Times New Roman"/>
          <w:rtl/>
        </w:rPr>
        <w:t>:</w:t>
      </w:r>
    </w:p>
    <w:p w14:paraId="3F6FF9A5" w14:textId="77777777" w:rsidR="00D0416D" w:rsidRPr="00D0416D" w:rsidRDefault="00D0416D" w:rsidP="005E2B45">
      <w:pPr>
        <w:pStyle w:val="ListParagraph"/>
        <w:numPr>
          <w:ilvl w:val="0"/>
          <w:numId w:val="29"/>
        </w:numPr>
        <w:bidi w:val="0"/>
        <w:spacing w:line="256" w:lineRule="auto"/>
        <w:contextualSpacing w:val="0"/>
        <w:rPr>
          <w:rFonts w:asciiTheme="majorHAnsi" w:eastAsia="Times New Roman" w:hAnsiTheme="majorHAnsi" w:cs="Arial"/>
          <w:vanish/>
          <w:sz w:val="28"/>
          <w:szCs w:val="28"/>
        </w:rPr>
      </w:pPr>
    </w:p>
    <w:p w14:paraId="313E0DEA" w14:textId="36E662FB"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interface must be responsive and compatible with modern browsers (Chrome, Firefox, Edge)</w:t>
      </w:r>
      <w:r w:rsidRPr="00D0416D">
        <w:rPr>
          <w:rFonts w:asciiTheme="majorHAnsi" w:eastAsia="Times New Roman" w:hAnsiTheme="majorHAnsi" w:cs="Arial"/>
          <w:sz w:val="28"/>
          <w:szCs w:val="28"/>
          <w:rtl/>
        </w:rPr>
        <w:t>.</w:t>
      </w:r>
    </w:p>
    <w:p w14:paraId="564BA012" w14:textId="707B7FA5" w:rsidR="00224453" w:rsidRPr="00D0416D" w:rsidRDefault="00B01A15" w:rsidP="005E2B45">
      <w:pPr>
        <w:pStyle w:val="Heading2"/>
        <w:numPr>
          <w:ilvl w:val="0"/>
          <w:numId w:val="20"/>
        </w:numPr>
        <w:bidi w:val="0"/>
        <w:rPr>
          <w:rFonts w:eastAsia="Times New Roman"/>
        </w:rPr>
      </w:pPr>
      <w:r>
        <w:rPr>
          <w:rFonts w:eastAsia="Times New Roman"/>
        </w:rPr>
        <w:t>Access Control</w:t>
      </w:r>
      <w:r w:rsidR="00224453" w:rsidRPr="00D0416D">
        <w:rPr>
          <w:rFonts w:eastAsia="Times New Roman"/>
          <w:rtl/>
        </w:rPr>
        <w:t>:</w:t>
      </w:r>
    </w:p>
    <w:p w14:paraId="52B98A32" w14:textId="77777777" w:rsidR="00D0416D" w:rsidRPr="00D0416D" w:rsidRDefault="00D0416D" w:rsidP="005E2B45">
      <w:pPr>
        <w:pStyle w:val="ListParagraph"/>
        <w:numPr>
          <w:ilvl w:val="0"/>
          <w:numId w:val="29"/>
        </w:numPr>
        <w:bidi w:val="0"/>
        <w:spacing w:line="256" w:lineRule="auto"/>
        <w:contextualSpacing w:val="0"/>
        <w:rPr>
          <w:rFonts w:asciiTheme="majorHAnsi" w:eastAsia="Times New Roman" w:hAnsiTheme="majorHAnsi" w:cs="Arial"/>
          <w:vanish/>
          <w:sz w:val="28"/>
          <w:szCs w:val="28"/>
        </w:rPr>
      </w:pPr>
    </w:p>
    <w:p w14:paraId="15DE6289" w14:textId="590D50C2"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Access to administrative features must be restricted based on user roles and permissions</w:t>
      </w:r>
      <w:r w:rsidRPr="00D0416D">
        <w:rPr>
          <w:rFonts w:asciiTheme="majorHAnsi" w:eastAsia="Times New Roman" w:hAnsiTheme="majorHAnsi" w:cs="Arial"/>
          <w:sz w:val="28"/>
          <w:szCs w:val="28"/>
          <w:rtl/>
        </w:rPr>
        <w:t>.</w:t>
      </w:r>
    </w:p>
    <w:p w14:paraId="5E98F0FC" w14:textId="77777777" w:rsidR="00224453" w:rsidRPr="00D0416D" w:rsidRDefault="00224453" w:rsidP="005E2B45">
      <w:pPr>
        <w:pStyle w:val="Heading2"/>
        <w:numPr>
          <w:ilvl w:val="0"/>
          <w:numId w:val="20"/>
        </w:numPr>
        <w:bidi w:val="0"/>
        <w:rPr>
          <w:rFonts w:eastAsia="Times New Roman"/>
        </w:rPr>
      </w:pPr>
      <w:r w:rsidRPr="00D0416D">
        <w:rPr>
          <w:rFonts w:eastAsia="Times New Roman"/>
        </w:rPr>
        <w:t>Maintenance and Upgrades</w:t>
      </w:r>
      <w:r w:rsidRPr="00D0416D">
        <w:rPr>
          <w:rFonts w:eastAsia="Times New Roman"/>
          <w:rtl/>
        </w:rPr>
        <w:t>:</w:t>
      </w:r>
    </w:p>
    <w:p w14:paraId="24571400" w14:textId="77777777" w:rsidR="00D0416D" w:rsidRPr="00D0416D" w:rsidRDefault="00D0416D" w:rsidP="005E2B45">
      <w:pPr>
        <w:pStyle w:val="ListParagraph"/>
        <w:numPr>
          <w:ilvl w:val="0"/>
          <w:numId w:val="29"/>
        </w:numPr>
        <w:bidi w:val="0"/>
        <w:spacing w:line="256" w:lineRule="auto"/>
        <w:contextualSpacing w:val="0"/>
        <w:rPr>
          <w:rFonts w:asciiTheme="majorHAnsi" w:eastAsia="Times New Roman" w:hAnsiTheme="majorHAnsi" w:cs="Arial"/>
          <w:vanish/>
          <w:sz w:val="28"/>
          <w:szCs w:val="28"/>
        </w:rPr>
      </w:pPr>
    </w:p>
    <w:p w14:paraId="2C61EA16" w14:textId="18843E4F"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The codebase must be well-documented to allow new developers to onboard quickly</w:t>
      </w:r>
      <w:r w:rsidRPr="00D0416D">
        <w:rPr>
          <w:rFonts w:asciiTheme="majorHAnsi" w:eastAsia="Times New Roman" w:hAnsiTheme="majorHAnsi" w:cs="Arial"/>
          <w:sz w:val="28"/>
          <w:szCs w:val="28"/>
          <w:rtl/>
        </w:rPr>
        <w:t>.</w:t>
      </w:r>
    </w:p>
    <w:p w14:paraId="0C9E39E7" w14:textId="77777777" w:rsidR="00224453" w:rsidRPr="00D0416D" w:rsidRDefault="00224453" w:rsidP="005E2B45">
      <w:pPr>
        <w:pStyle w:val="Heading2"/>
        <w:numPr>
          <w:ilvl w:val="0"/>
          <w:numId w:val="20"/>
        </w:numPr>
        <w:bidi w:val="0"/>
        <w:rPr>
          <w:rFonts w:eastAsia="Times New Roman"/>
        </w:rPr>
      </w:pPr>
      <w:r w:rsidRPr="00D0416D">
        <w:rPr>
          <w:rFonts w:eastAsia="Times New Roman"/>
        </w:rPr>
        <w:t>Scalability</w:t>
      </w:r>
      <w:r w:rsidRPr="00D0416D">
        <w:rPr>
          <w:rFonts w:eastAsia="Times New Roman"/>
          <w:rtl/>
        </w:rPr>
        <w:t>:</w:t>
      </w:r>
    </w:p>
    <w:p w14:paraId="52A6BA6B" w14:textId="77777777" w:rsidR="00D0416D" w:rsidRPr="00D0416D" w:rsidRDefault="00D0416D" w:rsidP="005E2B45">
      <w:pPr>
        <w:pStyle w:val="ListParagraph"/>
        <w:numPr>
          <w:ilvl w:val="0"/>
          <w:numId w:val="29"/>
        </w:numPr>
        <w:bidi w:val="0"/>
        <w:spacing w:line="256" w:lineRule="auto"/>
        <w:contextualSpacing w:val="0"/>
        <w:rPr>
          <w:rFonts w:asciiTheme="majorHAnsi" w:eastAsia="Times New Roman" w:hAnsiTheme="majorHAnsi" w:cs="Arial"/>
          <w:vanish/>
          <w:sz w:val="28"/>
          <w:szCs w:val="28"/>
        </w:rPr>
      </w:pPr>
    </w:p>
    <w:p w14:paraId="2D1FFF34" w14:textId="1E04D80B"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 xml:space="preserve">The system must scale linearly and support teams of up to </w:t>
      </w:r>
      <w:r w:rsidR="002B2BD1">
        <w:rPr>
          <w:rFonts w:asciiTheme="majorHAnsi" w:eastAsia="Times New Roman" w:hAnsiTheme="majorHAnsi" w:cs="Arial"/>
          <w:sz w:val="28"/>
          <w:szCs w:val="28"/>
        </w:rPr>
        <w:t>50</w:t>
      </w:r>
      <w:r w:rsidRPr="00D0416D">
        <w:rPr>
          <w:rFonts w:asciiTheme="majorHAnsi" w:eastAsia="Times New Roman" w:hAnsiTheme="majorHAnsi" w:cs="Arial"/>
          <w:sz w:val="28"/>
          <w:szCs w:val="28"/>
        </w:rPr>
        <w:t xml:space="preserve"> employees without performance loss</w:t>
      </w:r>
      <w:r w:rsidRPr="00D0416D">
        <w:rPr>
          <w:rFonts w:asciiTheme="majorHAnsi" w:eastAsia="Times New Roman" w:hAnsiTheme="majorHAnsi" w:cs="Arial"/>
          <w:sz w:val="28"/>
          <w:szCs w:val="28"/>
          <w:rtl/>
        </w:rPr>
        <w:t>.</w:t>
      </w:r>
    </w:p>
    <w:p w14:paraId="3F8E2EC7" w14:textId="77777777" w:rsidR="00224453" w:rsidRPr="00D0416D" w:rsidRDefault="00224453" w:rsidP="005E2B45">
      <w:pPr>
        <w:numPr>
          <w:ilvl w:val="1"/>
          <w:numId w:val="29"/>
        </w:numPr>
        <w:bidi w:val="0"/>
        <w:spacing w:line="256" w:lineRule="auto"/>
        <w:rPr>
          <w:rFonts w:asciiTheme="majorHAnsi" w:eastAsia="Times New Roman" w:hAnsiTheme="majorHAnsi" w:cs="Arial"/>
          <w:sz w:val="28"/>
          <w:szCs w:val="28"/>
        </w:rPr>
      </w:pPr>
      <w:r w:rsidRPr="00D0416D">
        <w:rPr>
          <w:rFonts w:asciiTheme="majorHAnsi" w:eastAsia="Times New Roman" w:hAnsiTheme="majorHAnsi" w:cs="Arial"/>
          <w:sz w:val="28"/>
          <w:szCs w:val="28"/>
        </w:rPr>
        <w:t>Adding new projects, teams, and requirements should not require significant changes to the system architecture</w:t>
      </w:r>
      <w:r w:rsidRPr="00D0416D">
        <w:rPr>
          <w:rFonts w:asciiTheme="majorHAnsi" w:eastAsia="Times New Roman" w:hAnsiTheme="majorHAnsi" w:cs="Arial"/>
          <w:sz w:val="28"/>
          <w:szCs w:val="28"/>
          <w:rtl/>
        </w:rPr>
        <w:t>.</w:t>
      </w:r>
    </w:p>
    <w:p w14:paraId="6A525CA6" w14:textId="77777777" w:rsidR="00F03B5B" w:rsidRDefault="00F03B5B">
      <w:pPr>
        <w:bidi w:val="0"/>
        <w:rPr>
          <w:rFonts w:asciiTheme="majorHAnsi" w:eastAsia="Times New Roman" w:hAnsiTheme="majorHAnsi" w:cstheme="majorBidi"/>
          <w:spacing w:val="-10"/>
          <w:kern w:val="28"/>
          <w:sz w:val="56"/>
          <w:szCs w:val="56"/>
        </w:rPr>
      </w:pPr>
      <w:r>
        <w:rPr>
          <w:rFonts w:eastAsia="Times New Roman"/>
        </w:rPr>
        <w:br w:type="page"/>
      </w:r>
    </w:p>
    <w:p w14:paraId="3FD6B4BF" w14:textId="362FFEE5" w:rsidR="00224453" w:rsidRPr="00AE28DB" w:rsidRDefault="00224453" w:rsidP="005E2B45">
      <w:pPr>
        <w:pStyle w:val="Title"/>
        <w:bidi w:val="0"/>
        <w:rPr>
          <w:rFonts w:eastAsia="Times New Roman"/>
        </w:rPr>
      </w:pPr>
      <w:r w:rsidRPr="00AE28DB">
        <w:rPr>
          <w:rFonts w:eastAsia="Times New Roman"/>
        </w:rPr>
        <w:lastRenderedPageBreak/>
        <w:t>Risk Assessment</w:t>
      </w:r>
    </w:p>
    <w:p w14:paraId="55FD2013" w14:textId="68A8595B" w:rsidR="00224453" w:rsidRPr="00AE28DB" w:rsidRDefault="00224453" w:rsidP="005E2B45">
      <w:pPr>
        <w:numPr>
          <w:ilvl w:val="0"/>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Risk:</w:t>
      </w:r>
      <w:r w:rsidRPr="00AE28DB">
        <w:rPr>
          <w:rFonts w:asciiTheme="majorHAnsi" w:eastAsia="Times New Roman" w:hAnsiTheme="majorHAnsi" w:cs="Times New Roman"/>
          <w:kern w:val="0"/>
          <w:sz w:val="28"/>
          <w:szCs w:val="28"/>
          <w14:ligatures w14:val="none"/>
        </w:rPr>
        <w:t xml:space="preserve"> </w:t>
      </w:r>
      <w:r w:rsidR="002F4278" w:rsidRPr="002F4278">
        <w:rPr>
          <w:rFonts w:asciiTheme="majorHAnsi" w:eastAsia="Times New Roman" w:hAnsiTheme="majorHAnsi" w:cs="Times New Roman"/>
          <w:kern w:val="0"/>
          <w:sz w:val="28"/>
          <w:szCs w:val="28"/>
          <w14:ligatures w14:val="none"/>
        </w:rPr>
        <w:t>Delays in meeting deadlines due to unplanned additions to the project scope or underestimating task complexity</w:t>
      </w:r>
      <w:r w:rsidRPr="00AE28DB">
        <w:rPr>
          <w:rFonts w:asciiTheme="majorHAnsi" w:eastAsia="Times New Roman" w:hAnsiTheme="majorHAnsi" w:cs="Times New Roman"/>
          <w:kern w:val="0"/>
          <w:sz w:val="28"/>
          <w:szCs w:val="28"/>
          <w14:ligatures w14:val="none"/>
        </w:rPr>
        <w:t>.</w:t>
      </w:r>
    </w:p>
    <w:p w14:paraId="6AC467CB" w14:textId="77777777" w:rsidR="00224453" w:rsidRPr="00AE28DB" w:rsidRDefault="00224453" w:rsidP="005E2B45">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Mitigation:</w:t>
      </w:r>
      <w:r w:rsidRPr="00AE28DB">
        <w:rPr>
          <w:rFonts w:asciiTheme="majorHAnsi" w:eastAsia="Times New Roman" w:hAnsiTheme="majorHAnsi" w:cs="Times New Roman"/>
          <w:kern w:val="0"/>
          <w:sz w:val="28"/>
          <w:szCs w:val="28"/>
          <w14:ligatures w14:val="none"/>
        </w:rPr>
        <w:t xml:space="preserve"> Define clear deliverables for each phase, and use Agile methodology for incremental progress and continuous feedback.</w:t>
      </w:r>
    </w:p>
    <w:p w14:paraId="0AA1A9F5" w14:textId="77777777" w:rsidR="007C29B1" w:rsidRDefault="007C29B1" w:rsidP="007C29B1">
      <w:pPr>
        <w:numPr>
          <w:ilvl w:val="0"/>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Risk:</w:t>
      </w:r>
      <w:r w:rsidRPr="00D36598">
        <w:rPr>
          <w:rFonts w:asciiTheme="majorHAnsi" w:eastAsia="Times New Roman" w:hAnsiTheme="majorHAnsi" w:cs="Times New Roman"/>
          <w:kern w:val="0"/>
          <w:sz w:val="28"/>
          <w:szCs w:val="28"/>
          <w14:ligatures w14:val="none"/>
        </w:rPr>
        <w:t xml:space="preserve"> </w:t>
      </w:r>
      <w:r w:rsidRPr="002E2288">
        <w:rPr>
          <w:rFonts w:asciiTheme="majorHAnsi" w:eastAsia="Times New Roman" w:hAnsiTheme="majorHAnsi" w:cs="Times New Roman"/>
          <w:kern w:val="0"/>
          <w:sz w:val="28"/>
          <w:szCs w:val="28"/>
          <w14:ligatures w14:val="none"/>
        </w:rPr>
        <w:t>A complex and intricate system may lead to a decrease in the overall quality of the product</w:t>
      </w:r>
      <w:r>
        <w:rPr>
          <w:rFonts w:asciiTheme="majorHAnsi" w:eastAsia="Times New Roman" w:hAnsiTheme="majorHAnsi" w:cs="Times New Roman"/>
          <w:kern w:val="0"/>
          <w:sz w:val="28"/>
          <w:szCs w:val="28"/>
          <w14:ligatures w14:val="none"/>
        </w:rPr>
        <w:t>.</w:t>
      </w:r>
    </w:p>
    <w:p w14:paraId="7701C583" w14:textId="77777777" w:rsidR="007C29B1" w:rsidRDefault="007C29B1" w:rsidP="007C29B1">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Mitigation</w:t>
      </w:r>
      <w:r>
        <w:rPr>
          <w:rFonts w:asciiTheme="majorHAnsi" w:eastAsia="Times New Roman" w:hAnsiTheme="majorHAnsi" w:cs="Times New Roman"/>
          <w:kern w:val="0"/>
          <w:sz w:val="28"/>
          <w:szCs w:val="28"/>
          <w14:ligatures w14:val="none"/>
        </w:rPr>
        <w:t xml:space="preserve">: </w:t>
      </w:r>
      <w:r w:rsidRPr="000A6768">
        <w:rPr>
          <w:rFonts w:asciiTheme="majorHAnsi" w:eastAsia="Times New Roman" w:hAnsiTheme="majorHAnsi" w:cs="Times New Roman"/>
          <w:kern w:val="0"/>
          <w:sz w:val="28"/>
          <w:szCs w:val="28"/>
          <w14:ligatures w14:val="none"/>
        </w:rPr>
        <w:t>Simplify the system design by prioritizing essential features, focusing on delivering a high-quality product in stages, and avoiding overcomplication</w:t>
      </w:r>
    </w:p>
    <w:p w14:paraId="0DAC4B92" w14:textId="77777777" w:rsidR="00D36598" w:rsidRPr="00D36598" w:rsidRDefault="007B0C38" w:rsidP="00D36598">
      <w:pPr>
        <w:numPr>
          <w:ilvl w:val="0"/>
          <w:numId w:val="23"/>
        </w:numPr>
        <w:bidi w:val="0"/>
        <w:spacing w:before="100" w:beforeAutospacing="1" w:after="100" w:afterAutospacing="1" w:line="240" w:lineRule="auto"/>
        <w:rPr>
          <w:rStyle w:val="Heading3Char"/>
          <w:rFonts w:asciiTheme="majorHAnsi" w:eastAsia="Times New Roman" w:hAnsiTheme="majorHAnsi" w:cs="Times New Roman"/>
          <w:color w:val="auto"/>
          <w:kern w:val="0"/>
          <w14:ligatures w14:val="none"/>
        </w:rPr>
      </w:pPr>
      <w:r w:rsidRPr="003139F1">
        <w:rPr>
          <w:rStyle w:val="Heading3Char"/>
        </w:rPr>
        <w:t>Risk:</w:t>
      </w:r>
      <w:r w:rsidRPr="00D36598">
        <w:rPr>
          <w:rFonts w:asciiTheme="majorHAnsi" w:eastAsia="Times New Roman" w:hAnsiTheme="majorHAnsi" w:cs="Times New Roman"/>
          <w:kern w:val="0"/>
          <w:sz w:val="28"/>
          <w:szCs w:val="28"/>
          <w14:ligatures w14:val="none"/>
        </w:rPr>
        <w:t xml:space="preserve"> </w:t>
      </w:r>
      <w:r w:rsidR="00D36598" w:rsidRPr="00D36598">
        <w:rPr>
          <w:rFonts w:asciiTheme="majorHAnsi" w:eastAsia="Times New Roman" w:hAnsiTheme="majorHAnsi" w:cs="Times New Roman"/>
          <w:kern w:val="0"/>
          <w:sz w:val="28"/>
          <w:szCs w:val="28"/>
          <w14:ligatures w14:val="none"/>
        </w:rPr>
        <w:t>front-end may not be of sufficient quality due to the team's lack of expertise in this area</w:t>
      </w:r>
    </w:p>
    <w:p w14:paraId="6E891586" w14:textId="67645304" w:rsidR="007B0C38" w:rsidRDefault="007B0C38" w:rsidP="00CC5204">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Mitigation:</w:t>
      </w:r>
      <w:r w:rsidRPr="00CC5204">
        <w:rPr>
          <w:rFonts w:asciiTheme="majorHAnsi" w:eastAsia="Times New Roman" w:hAnsiTheme="majorHAnsi" w:cs="Times New Roman"/>
          <w:kern w:val="0"/>
          <w:sz w:val="28"/>
          <w:szCs w:val="28"/>
          <w14:ligatures w14:val="none"/>
        </w:rPr>
        <w:t xml:space="preserve"> </w:t>
      </w:r>
      <w:r w:rsidR="00CC5204" w:rsidRPr="00CC5204">
        <w:rPr>
          <w:rFonts w:asciiTheme="majorHAnsi" w:eastAsia="Times New Roman" w:hAnsiTheme="majorHAnsi" w:cs="Times New Roman"/>
          <w:kern w:val="0"/>
          <w:sz w:val="28"/>
          <w:szCs w:val="28"/>
          <w14:ligatures w14:val="none"/>
        </w:rPr>
        <w:t>Quickly train the team through targeted courses and use established front-end frameworks to ensure best practices.</w:t>
      </w:r>
    </w:p>
    <w:p w14:paraId="093BDB19" w14:textId="77777777" w:rsidR="00614808" w:rsidRPr="00AE28DB" w:rsidRDefault="00614808" w:rsidP="00614808">
      <w:pPr>
        <w:numPr>
          <w:ilvl w:val="0"/>
          <w:numId w:val="23"/>
        </w:numPr>
        <w:bidi w:val="0"/>
        <w:spacing w:before="100" w:beforeAutospacing="1" w:after="100" w:afterAutospacing="1" w:line="240" w:lineRule="auto"/>
        <w:rPr>
          <w:rFonts w:asciiTheme="majorHAnsi" w:eastAsia="Times New Roman" w:hAnsiTheme="majorHAnsi" w:cs="Times New Roman"/>
          <w:kern w:val="0"/>
          <w:sz w:val="28"/>
          <w:szCs w:val="28"/>
          <w14:ligatures w14:val="none"/>
        </w:rPr>
      </w:pPr>
      <w:r w:rsidRPr="003139F1">
        <w:rPr>
          <w:rStyle w:val="Heading3Char"/>
        </w:rPr>
        <w:t>Risk:</w:t>
      </w:r>
      <w:r w:rsidRPr="00AE28DB">
        <w:rPr>
          <w:rFonts w:asciiTheme="majorHAnsi" w:eastAsia="Times New Roman" w:hAnsiTheme="majorHAnsi" w:cs="Times New Roman"/>
          <w:kern w:val="0"/>
          <w:sz w:val="28"/>
          <w:szCs w:val="28"/>
          <w14:ligatures w14:val="none"/>
        </w:rPr>
        <w:t xml:space="preserve"> Dependency on third-party libraries or tools causing integration issues.</w:t>
      </w:r>
    </w:p>
    <w:p w14:paraId="4997A46E" w14:textId="6496F113" w:rsidR="00AE1ECE" w:rsidRPr="002F4278" w:rsidRDefault="00614808" w:rsidP="002F4278">
      <w:pPr>
        <w:numPr>
          <w:ilvl w:val="1"/>
          <w:numId w:val="23"/>
        </w:numPr>
        <w:bidi w:val="0"/>
        <w:spacing w:before="100" w:beforeAutospacing="1" w:after="100" w:afterAutospacing="1" w:line="240" w:lineRule="auto"/>
        <w:rPr>
          <w:rFonts w:asciiTheme="majorHAnsi" w:eastAsia="Times New Roman" w:hAnsiTheme="majorHAnsi" w:cs="Times New Roman"/>
          <w:kern w:val="0"/>
          <w:sz w:val="28"/>
          <w:szCs w:val="28"/>
          <w:rtl/>
          <w14:ligatures w14:val="none"/>
        </w:rPr>
      </w:pPr>
      <w:r w:rsidRPr="003139F1">
        <w:rPr>
          <w:rStyle w:val="Heading3Char"/>
        </w:rPr>
        <w:t>Mitigation:</w:t>
      </w:r>
      <w:r w:rsidRPr="00AE28DB">
        <w:rPr>
          <w:rFonts w:asciiTheme="majorHAnsi" w:eastAsia="Times New Roman" w:hAnsiTheme="majorHAnsi" w:cs="Times New Roman"/>
          <w:kern w:val="0"/>
          <w:sz w:val="28"/>
          <w:szCs w:val="28"/>
          <w14:ligatures w14:val="none"/>
        </w:rPr>
        <w:t xml:space="preserve"> Choose reliable, well-documented libraries and maintain backups or alternatives.</w:t>
      </w:r>
    </w:p>
    <w:sectPr w:rsidR="00AE1ECE" w:rsidRPr="002F4278" w:rsidSect="00D30ECB">
      <w:footerReference w:type="default" r:id="rId2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A15059" w14:textId="77777777" w:rsidR="006D7FE4" w:rsidRDefault="006D7FE4" w:rsidP="00C30470">
      <w:pPr>
        <w:spacing w:after="0" w:line="240" w:lineRule="auto"/>
      </w:pPr>
      <w:r>
        <w:separator/>
      </w:r>
    </w:p>
  </w:endnote>
  <w:endnote w:type="continuationSeparator" w:id="0">
    <w:p w14:paraId="3996F34F" w14:textId="77777777" w:rsidR="006D7FE4" w:rsidRDefault="006D7FE4" w:rsidP="00C3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15947419"/>
      <w:docPartObj>
        <w:docPartGallery w:val="Page Numbers (Bottom of Page)"/>
        <w:docPartUnique/>
      </w:docPartObj>
    </w:sdtPr>
    <w:sdtContent>
      <w:p w14:paraId="09D41274" w14:textId="7B89F55A" w:rsidR="00C30470" w:rsidRDefault="00C304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8C5EC6" w14:textId="77777777" w:rsidR="00C30470" w:rsidRDefault="00C304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5285E9" w14:textId="77777777" w:rsidR="006D7FE4" w:rsidRDefault="006D7FE4" w:rsidP="00C30470">
      <w:pPr>
        <w:spacing w:after="0" w:line="240" w:lineRule="auto"/>
      </w:pPr>
      <w:r>
        <w:separator/>
      </w:r>
    </w:p>
  </w:footnote>
  <w:footnote w:type="continuationSeparator" w:id="0">
    <w:p w14:paraId="5DFE533E" w14:textId="77777777" w:rsidR="006D7FE4" w:rsidRDefault="006D7FE4" w:rsidP="00C30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A6C94"/>
    <w:multiLevelType w:val="hybridMultilevel"/>
    <w:tmpl w:val="CBF4F4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6B40E6"/>
    <w:multiLevelType w:val="multilevel"/>
    <w:tmpl w:val="05E8D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211"/>
        </w:tabs>
        <w:ind w:left="1211"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E793B"/>
    <w:multiLevelType w:val="multilevel"/>
    <w:tmpl w:val="52F04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A36285"/>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18DF4EB8"/>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AC22CFD"/>
    <w:multiLevelType w:val="multilevel"/>
    <w:tmpl w:val="2122557E"/>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647"/>
        </w:tabs>
        <w:ind w:left="1647" w:hanging="360"/>
      </w:pPr>
      <w:rPr>
        <w:rFonts w:ascii="Courier New" w:hAnsi="Courier New" w:cs="Times New Roman" w:hint="default"/>
        <w:sz w:val="20"/>
      </w:rPr>
    </w:lvl>
    <w:lvl w:ilvl="2">
      <w:start w:val="1"/>
      <w:numFmt w:val="bullet"/>
      <w:lvlText w:val=""/>
      <w:lvlJc w:val="left"/>
      <w:pPr>
        <w:tabs>
          <w:tab w:val="num" w:pos="2367"/>
        </w:tabs>
        <w:ind w:left="2367" w:hanging="360"/>
      </w:pPr>
      <w:rPr>
        <w:rFonts w:ascii="Wingdings" w:hAnsi="Wingdings" w:hint="default"/>
        <w:sz w:val="20"/>
      </w:rPr>
    </w:lvl>
    <w:lvl w:ilvl="3">
      <w:start w:val="1"/>
      <w:numFmt w:val="bullet"/>
      <w:lvlText w:val=""/>
      <w:lvlJc w:val="left"/>
      <w:pPr>
        <w:tabs>
          <w:tab w:val="num" w:pos="3087"/>
        </w:tabs>
        <w:ind w:left="3087" w:hanging="360"/>
      </w:pPr>
      <w:rPr>
        <w:rFonts w:ascii="Wingdings" w:hAnsi="Wingdings" w:hint="default"/>
        <w:sz w:val="20"/>
      </w:rPr>
    </w:lvl>
    <w:lvl w:ilvl="4">
      <w:start w:val="1"/>
      <w:numFmt w:val="bullet"/>
      <w:lvlText w:val=""/>
      <w:lvlJc w:val="left"/>
      <w:pPr>
        <w:tabs>
          <w:tab w:val="num" w:pos="3807"/>
        </w:tabs>
        <w:ind w:left="3807" w:hanging="360"/>
      </w:pPr>
      <w:rPr>
        <w:rFonts w:ascii="Wingdings" w:hAnsi="Wingdings" w:hint="default"/>
        <w:sz w:val="20"/>
      </w:rPr>
    </w:lvl>
    <w:lvl w:ilvl="5">
      <w:start w:val="1"/>
      <w:numFmt w:val="bullet"/>
      <w:lvlText w:val=""/>
      <w:lvlJc w:val="left"/>
      <w:pPr>
        <w:tabs>
          <w:tab w:val="num" w:pos="4527"/>
        </w:tabs>
        <w:ind w:left="4527" w:hanging="360"/>
      </w:pPr>
      <w:rPr>
        <w:rFonts w:ascii="Wingdings" w:hAnsi="Wingdings" w:hint="default"/>
        <w:sz w:val="20"/>
      </w:rPr>
    </w:lvl>
    <w:lvl w:ilvl="6">
      <w:start w:val="1"/>
      <w:numFmt w:val="bullet"/>
      <w:lvlText w:val=""/>
      <w:lvlJc w:val="left"/>
      <w:pPr>
        <w:tabs>
          <w:tab w:val="num" w:pos="5247"/>
        </w:tabs>
        <w:ind w:left="5247" w:hanging="360"/>
      </w:pPr>
      <w:rPr>
        <w:rFonts w:ascii="Wingdings" w:hAnsi="Wingdings" w:hint="default"/>
        <w:sz w:val="20"/>
      </w:rPr>
    </w:lvl>
    <w:lvl w:ilvl="7">
      <w:start w:val="1"/>
      <w:numFmt w:val="bullet"/>
      <w:lvlText w:val=""/>
      <w:lvlJc w:val="left"/>
      <w:pPr>
        <w:tabs>
          <w:tab w:val="num" w:pos="5967"/>
        </w:tabs>
        <w:ind w:left="5967" w:hanging="360"/>
      </w:pPr>
      <w:rPr>
        <w:rFonts w:ascii="Wingdings" w:hAnsi="Wingdings" w:hint="default"/>
        <w:sz w:val="20"/>
      </w:rPr>
    </w:lvl>
    <w:lvl w:ilvl="8">
      <w:start w:val="1"/>
      <w:numFmt w:val="bullet"/>
      <w:lvlText w:val=""/>
      <w:lvlJc w:val="left"/>
      <w:pPr>
        <w:tabs>
          <w:tab w:val="num" w:pos="6687"/>
        </w:tabs>
        <w:ind w:left="6687" w:hanging="360"/>
      </w:pPr>
      <w:rPr>
        <w:rFonts w:ascii="Wingdings" w:hAnsi="Wingdings" w:hint="default"/>
        <w:sz w:val="20"/>
      </w:rPr>
    </w:lvl>
  </w:abstractNum>
  <w:abstractNum w:abstractNumId="6" w15:restartNumberingAfterBreak="0">
    <w:nsid w:val="1ADE59D7"/>
    <w:multiLevelType w:val="multilevel"/>
    <w:tmpl w:val="AB7C2E70"/>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FD66E5"/>
    <w:multiLevelType w:val="multilevel"/>
    <w:tmpl w:val="34F2A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0E0AE4"/>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9" w15:restartNumberingAfterBreak="0">
    <w:nsid w:val="248423CA"/>
    <w:multiLevelType w:val="multilevel"/>
    <w:tmpl w:val="7A0A4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1660A"/>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2B7C7375"/>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CAD2D10"/>
    <w:multiLevelType w:val="hybridMultilevel"/>
    <w:tmpl w:val="EC10D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05CDC"/>
    <w:multiLevelType w:val="hybridMultilevel"/>
    <w:tmpl w:val="74CE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95690"/>
    <w:multiLevelType w:val="multilevel"/>
    <w:tmpl w:val="25ACC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CD187D"/>
    <w:multiLevelType w:val="multilevel"/>
    <w:tmpl w:val="AB7C2E70"/>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114BDA"/>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7" w15:restartNumberingAfterBreak="0">
    <w:nsid w:val="300917E6"/>
    <w:multiLevelType w:val="multilevel"/>
    <w:tmpl w:val="AB7C2E70"/>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2E4007C"/>
    <w:multiLevelType w:val="multilevel"/>
    <w:tmpl w:val="7F4E4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7F1884"/>
    <w:multiLevelType w:val="hybridMultilevel"/>
    <w:tmpl w:val="77C6546C"/>
    <w:lvl w:ilvl="0" w:tplc="1F1A7FDC">
      <w:numFmt w:val="bullet"/>
      <w:lvlText w:val="-"/>
      <w:lvlJc w:val="left"/>
      <w:pPr>
        <w:ind w:left="720" w:hanging="360"/>
      </w:pPr>
      <w:rPr>
        <w:rFonts w:ascii="Aptos Display" w:eastAsiaTheme="minorHAnsi" w:hAnsi="Aptos Displa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284F44"/>
    <w:multiLevelType w:val="multilevel"/>
    <w:tmpl w:val="1C646CE0"/>
    <w:lvl w:ilvl="0">
      <w:start w:val="1"/>
      <w:numFmt w:val="decimal"/>
      <w:lvlText w:val="%1."/>
      <w:lvlJc w:val="left"/>
      <w:pPr>
        <w:tabs>
          <w:tab w:val="num" w:pos="720"/>
        </w:tabs>
        <w:ind w:left="720" w:hanging="360"/>
      </w:pPr>
      <w:rPr>
        <w:rFonts w:hint="default"/>
        <w:sz w:val="28"/>
        <w:szCs w:val="4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1337F"/>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2" w15:restartNumberingAfterBreak="0">
    <w:nsid w:val="3E464490"/>
    <w:multiLevelType w:val="multilevel"/>
    <w:tmpl w:val="09487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300664"/>
    <w:multiLevelType w:val="multilevel"/>
    <w:tmpl w:val="9502D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271909"/>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437D4C95"/>
    <w:multiLevelType w:val="hybridMultilevel"/>
    <w:tmpl w:val="6736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580ECD"/>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7" w15:restartNumberingAfterBreak="0">
    <w:nsid w:val="45D54232"/>
    <w:multiLevelType w:val="multilevel"/>
    <w:tmpl w:val="586A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706ABC"/>
    <w:multiLevelType w:val="hybridMultilevel"/>
    <w:tmpl w:val="F82A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156BE4"/>
    <w:multiLevelType w:val="hybridMultilevel"/>
    <w:tmpl w:val="9B161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315645"/>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1" w15:restartNumberingAfterBreak="0">
    <w:nsid w:val="5E646558"/>
    <w:multiLevelType w:val="multilevel"/>
    <w:tmpl w:val="74685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0439A1"/>
    <w:multiLevelType w:val="hybridMultilevel"/>
    <w:tmpl w:val="D1D45AC2"/>
    <w:lvl w:ilvl="0" w:tplc="AB300136">
      <w:start w:val="1"/>
      <w:numFmt w:val="bullet"/>
      <w:lvlText w:val=""/>
      <w:lvlJc w:val="left"/>
      <w:pPr>
        <w:ind w:left="1352" w:hanging="360"/>
      </w:pPr>
      <w:rPr>
        <w:rFonts w:ascii="Symbol" w:eastAsiaTheme="minorHAnsi" w:hAnsi="Symbol" w:cstheme="minorBidi" w:hint="default"/>
      </w:rPr>
    </w:lvl>
    <w:lvl w:ilvl="1" w:tplc="04090003">
      <w:start w:val="1"/>
      <w:numFmt w:val="bullet"/>
      <w:lvlText w:val="o"/>
      <w:lvlJc w:val="left"/>
      <w:pPr>
        <w:ind w:left="2072" w:hanging="360"/>
      </w:pPr>
      <w:rPr>
        <w:rFonts w:ascii="Courier New" w:hAnsi="Courier New" w:cs="Courier New" w:hint="default"/>
      </w:rPr>
    </w:lvl>
    <w:lvl w:ilvl="2" w:tplc="04090005">
      <w:start w:val="1"/>
      <w:numFmt w:val="bullet"/>
      <w:lvlText w:val=""/>
      <w:lvlJc w:val="left"/>
      <w:pPr>
        <w:ind w:left="2792" w:hanging="360"/>
      </w:pPr>
      <w:rPr>
        <w:rFonts w:ascii="Wingdings" w:hAnsi="Wingdings" w:hint="default"/>
      </w:rPr>
    </w:lvl>
    <w:lvl w:ilvl="3" w:tplc="04090001">
      <w:start w:val="1"/>
      <w:numFmt w:val="bullet"/>
      <w:lvlText w:val=""/>
      <w:lvlJc w:val="left"/>
      <w:pPr>
        <w:ind w:left="3512" w:hanging="360"/>
      </w:pPr>
      <w:rPr>
        <w:rFonts w:ascii="Symbol" w:hAnsi="Symbol" w:hint="default"/>
      </w:rPr>
    </w:lvl>
    <w:lvl w:ilvl="4" w:tplc="04090003">
      <w:start w:val="1"/>
      <w:numFmt w:val="bullet"/>
      <w:lvlText w:val="o"/>
      <w:lvlJc w:val="left"/>
      <w:pPr>
        <w:ind w:left="4232" w:hanging="360"/>
      </w:pPr>
      <w:rPr>
        <w:rFonts w:ascii="Courier New" w:hAnsi="Courier New" w:cs="Courier New" w:hint="default"/>
      </w:rPr>
    </w:lvl>
    <w:lvl w:ilvl="5" w:tplc="04090005">
      <w:start w:val="1"/>
      <w:numFmt w:val="bullet"/>
      <w:lvlText w:val=""/>
      <w:lvlJc w:val="left"/>
      <w:pPr>
        <w:ind w:left="4952" w:hanging="360"/>
      </w:pPr>
      <w:rPr>
        <w:rFonts w:ascii="Wingdings" w:hAnsi="Wingdings" w:hint="default"/>
      </w:rPr>
    </w:lvl>
    <w:lvl w:ilvl="6" w:tplc="04090001">
      <w:start w:val="1"/>
      <w:numFmt w:val="bullet"/>
      <w:lvlText w:val=""/>
      <w:lvlJc w:val="left"/>
      <w:pPr>
        <w:ind w:left="5672" w:hanging="360"/>
      </w:pPr>
      <w:rPr>
        <w:rFonts w:ascii="Symbol" w:hAnsi="Symbol" w:hint="default"/>
      </w:rPr>
    </w:lvl>
    <w:lvl w:ilvl="7" w:tplc="04090003">
      <w:start w:val="1"/>
      <w:numFmt w:val="bullet"/>
      <w:lvlText w:val="o"/>
      <w:lvlJc w:val="left"/>
      <w:pPr>
        <w:ind w:left="6392" w:hanging="360"/>
      </w:pPr>
      <w:rPr>
        <w:rFonts w:ascii="Courier New" w:hAnsi="Courier New" w:cs="Courier New" w:hint="default"/>
      </w:rPr>
    </w:lvl>
    <w:lvl w:ilvl="8" w:tplc="04090005">
      <w:start w:val="1"/>
      <w:numFmt w:val="bullet"/>
      <w:lvlText w:val=""/>
      <w:lvlJc w:val="left"/>
      <w:pPr>
        <w:ind w:left="7112" w:hanging="360"/>
      </w:pPr>
      <w:rPr>
        <w:rFonts w:ascii="Wingdings" w:hAnsi="Wingdings" w:hint="default"/>
      </w:rPr>
    </w:lvl>
  </w:abstractNum>
  <w:abstractNum w:abstractNumId="33" w15:restartNumberingAfterBreak="0">
    <w:nsid w:val="665C25BC"/>
    <w:multiLevelType w:val="hybridMultilevel"/>
    <w:tmpl w:val="53704B7C"/>
    <w:lvl w:ilvl="0" w:tplc="FFFFFFFF">
      <w:start w:val="1"/>
      <w:numFmt w:val="decimal"/>
      <w:lvlText w:val="%1."/>
      <w:lvlJc w:val="left"/>
      <w:pPr>
        <w:ind w:left="1080" w:hanging="36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34" w15:restartNumberingAfterBreak="0">
    <w:nsid w:val="6F00280E"/>
    <w:multiLevelType w:val="multilevel"/>
    <w:tmpl w:val="3DB84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0CD30CB"/>
    <w:multiLevelType w:val="multilevel"/>
    <w:tmpl w:val="D16E19EC"/>
    <w:lvl w:ilvl="0">
      <w:start w:val="1"/>
      <w:numFmt w:val="bullet"/>
      <w:lvlText w:val="o"/>
      <w:lvlJc w:val="left"/>
      <w:pPr>
        <w:ind w:left="720" w:hanging="360"/>
      </w:pPr>
      <w:rPr>
        <w:rFonts w:ascii="Courier New" w:hAnsi="Courier New" w:cs="Courier New" w:hint="default"/>
        <w:b w:val="0"/>
        <w:bCs w:val="0"/>
      </w:rPr>
    </w:lvl>
    <w:lvl w:ilvl="1">
      <w:start w:val="1"/>
      <w:numFmt w:val="bullet"/>
      <w:lvlText w:val=""/>
      <w:lvlJc w:val="left"/>
      <w:pPr>
        <w:ind w:left="1080" w:hanging="360"/>
      </w:pPr>
      <w:rPr>
        <w:rFonts w:ascii="Symbol" w:hAnsi="Symbol" w:hint="default"/>
      </w:rPr>
    </w:lvl>
    <w:lvl w:ilvl="2">
      <w:start w:val="1"/>
      <w:numFmt w:val="bullet"/>
      <w:lvlText w:val="o"/>
      <w:lvlJc w:val="left"/>
      <w:pPr>
        <w:ind w:left="1440" w:hanging="360"/>
      </w:pPr>
      <w:rPr>
        <w:rFonts w:ascii="Courier New" w:hAnsi="Courier New" w:cs="Courier New"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7CAD58E7"/>
    <w:multiLevelType w:val="multilevel"/>
    <w:tmpl w:val="A9DE5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033852">
    <w:abstractNumId w:val="5"/>
  </w:num>
  <w:num w:numId="2" w16cid:durableId="16201330">
    <w:abstractNumId w:val="2"/>
  </w:num>
  <w:num w:numId="3" w16cid:durableId="1171799412">
    <w:abstractNumId w:val="27"/>
  </w:num>
  <w:num w:numId="4" w16cid:durableId="944195770">
    <w:abstractNumId w:val="7"/>
  </w:num>
  <w:num w:numId="5" w16cid:durableId="857087540">
    <w:abstractNumId w:val="23"/>
  </w:num>
  <w:num w:numId="6" w16cid:durableId="1804077600">
    <w:abstractNumId w:val="22"/>
  </w:num>
  <w:num w:numId="7" w16cid:durableId="417216864">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73261473">
    <w:abstractNumId w:val="31"/>
  </w:num>
  <w:num w:numId="9" w16cid:durableId="963578714">
    <w:abstractNumId w:val="18"/>
  </w:num>
  <w:num w:numId="10" w16cid:durableId="1426539815">
    <w:abstractNumId w:val="32"/>
  </w:num>
  <w:num w:numId="11" w16cid:durableId="6287829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134031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4272933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652918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218827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151366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240332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8991829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854727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33448906">
    <w:abstractNumId w:val="0"/>
  </w:num>
  <w:num w:numId="21" w16cid:durableId="295641540">
    <w:abstractNumId w:val="9"/>
  </w:num>
  <w:num w:numId="22" w16cid:durableId="906574499">
    <w:abstractNumId w:val="1"/>
  </w:num>
  <w:num w:numId="23" w16cid:durableId="1263800802">
    <w:abstractNumId w:val="20"/>
  </w:num>
  <w:num w:numId="24" w16cid:durableId="1837068635">
    <w:abstractNumId w:val="14"/>
  </w:num>
  <w:num w:numId="25" w16cid:durableId="1728146329">
    <w:abstractNumId w:val="36"/>
  </w:num>
  <w:num w:numId="26" w16cid:durableId="1238518941">
    <w:abstractNumId w:val="34"/>
  </w:num>
  <w:num w:numId="27" w16cid:durableId="1032000933">
    <w:abstractNumId w:val="4"/>
  </w:num>
  <w:num w:numId="28" w16cid:durableId="1123226882">
    <w:abstractNumId w:val="21"/>
  </w:num>
  <w:num w:numId="29" w16cid:durableId="124811676">
    <w:abstractNumId w:val="17"/>
  </w:num>
  <w:num w:numId="30" w16cid:durableId="740368416">
    <w:abstractNumId w:val="15"/>
  </w:num>
  <w:num w:numId="31" w16cid:durableId="326398752">
    <w:abstractNumId w:val="35"/>
  </w:num>
  <w:num w:numId="32" w16cid:durableId="451438834">
    <w:abstractNumId w:val="32"/>
  </w:num>
  <w:num w:numId="33" w16cid:durableId="1482846851">
    <w:abstractNumId w:val="3"/>
  </w:num>
  <w:num w:numId="34" w16cid:durableId="1471172351">
    <w:abstractNumId w:val="25"/>
  </w:num>
  <w:num w:numId="35" w16cid:durableId="1341816515">
    <w:abstractNumId w:val="29"/>
  </w:num>
  <w:num w:numId="36" w16cid:durableId="1072392633">
    <w:abstractNumId w:val="12"/>
  </w:num>
  <w:num w:numId="37" w16cid:durableId="22830364">
    <w:abstractNumId w:val="28"/>
  </w:num>
  <w:num w:numId="38" w16cid:durableId="1755933153">
    <w:abstractNumId w:val="13"/>
  </w:num>
  <w:num w:numId="39" w16cid:durableId="1883899116">
    <w:abstractNumId w:val="1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453"/>
    <w:rsid w:val="00000409"/>
    <w:rsid w:val="00004CBD"/>
    <w:rsid w:val="00040A0C"/>
    <w:rsid w:val="000411B9"/>
    <w:rsid w:val="0004536D"/>
    <w:rsid w:val="00047370"/>
    <w:rsid w:val="00051248"/>
    <w:rsid w:val="000577B4"/>
    <w:rsid w:val="0006064F"/>
    <w:rsid w:val="000A6768"/>
    <w:rsid w:val="000E1462"/>
    <w:rsid w:val="000F4A92"/>
    <w:rsid w:val="00126BEE"/>
    <w:rsid w:val="00137431"/>
    <w:rsid w:val="00142AC1"/>
    <w:rsid w:val="0014505F"/>
    <w:rsid w:val="00151010"/>
    <w:rsid w:val="001579FB"/>
    <w:rsid w:val="00170E82"/>
    <w:rsid w:val="0017597E"/>
    <w:rsid w:val="00176F87"/>
    <w:rsid w:val="001A1FAF"/>
    <w:rsid w:val="001A66F2"/>
    <w:rsid w:val="001C3C4D"/>
    <w:rsid w:val="001D5E51"/>
    <w:rsid w:val="001D7974"/>
    <w:rsid w:val="001F12E3"/>
    <w:rsid w:val="00207195"/>
    <w:rsid w:val="00214AD6"/>
    <w:rsid w:val="00221005"/>
    <w:rsid w:val="00221D5C"/>
    <w:rsid w:val="00224453"/>
    <w:rsid w:val="00226095"/>
    <w:rsid w:val="00226C57"/>
    <w:rsid w:val="00237E10"/>
    <w:rsid w:val="002562FA"/>
    <w:rsid w:val="00266117"/>
    <w:rsid w:val="00270C6B"/>
    <w:rsid w:val="002748F1"/>
    <w:rsid w:val="0028491C"/>
    <w:rsid w:val="002A4E84"/>
    <w:rsid w:val="002B2BD1"/>
    <w:rsid w:val="002B5A28"/>
    <w:rsid w:val="002B6727"/>
    <w:rsid w:val="002C021A"/>
    <w:rsid w:val="002D7FBF"/>
    <w:rsid w:val="002E2288"/>
    <w:rsid w:val="002E22FB"/>
    <w:rsid w:val="002F4278"/>
    <w:rsid w:val="002F660B"/>
    <w:rsid w:val="003139F1"/>
    <w:rsid w:val="0031603F"/>
    <w:rsid w:val="003223EB"/>
    <w:rsid w:val="0034357E"/>
    <w:rsid w:val="003506A9"/>
    <w:rsid w:val="00375378"/>
    <w:rsid w:val="0039343B"/>
    <w:rsid w:val="003C2F2A"/>
    <w:rsid w:val="00400CFE"/>
    <w:rsid w:val="00427908"/>
    <w:rsid w:val="00440095"/>
    <w:rsid w:val="00454BCA"/>
    <w:rsid w:val="004603FE"/>
    <w:rsid w:val="00476559"/>
    <w:rsid w:val="00477EE0"/>
    <w:rsid w:val="00483C01"/>
    <w:rsid w:val="00496B8D"/>
    <w:rsid w:val="004B32BC"/>
    <w:rsid w:val="004C4163"/>
    <w:rsid w:val="004F2B5A"/>
    <w:rsid w:val="00500536"/>
    <w:rsid w:val="00504E11"/>
    <w:rsid w:val="005074E4"/>
    <w:rsid w:val="00515F46"/>
    <w:rsid w:val="00532F5F"/>
    <w:rsid w:val="00547E2D"/>
    <w:rsid w:val="00550782"/>
    <w:rsid w:val="0057026E"/>
    <w:rsid w:val="00571237"/>
    <w:rsid w:val="00577078"/>
    <w:rsid w:val="00595B30"/>
    <w:rsid w:val="005A396F"/>
    <w:rsid w:val="005C31F6"/>
    <w:rsid w:val="005D6671"/>
    <w:rsid w:val="005E2B45"/>
    <w:rsid w:val="005F6A4D"/>
    <w:rsid w:val="00604B94"/>
    <w:rsid w:val="0061129D"/>
    <w:rsid w:val="00614808"/>
    <w:rsid w:val="00644191"/>
    <w:rsid w:val="00664B7C"/>
    <w:rsid w:val="00686E89"/>
    <w:rsid w:val="006A17A1"/>
    <w:rsid w:val="006B0FF6"/>
    <w:rsid w:val="006B6596"/>
    <w:rsid w:val="006D1403"/>
    <w:rsid w:val="006D7FE4"/>
    <w:rsid w:val="006E6D9F"/>
    <w:rsid w:val="006F31EB"/>
    <w:rsid w:val="0072750D"/>
    <w:rsid w:val="00727F27"/>
    <w:rsid w:val="007359FF"/>
    <w:rsid w:val="00754B0A"/>
    <w:rsid w:val="00781F9E"/>
    <w:rsid w:val="007A5302"/>
    <w:rsid w:val="007B0C38"/>
    <w:rsid w:val="007C29B1"/>
    <w:rsid w:val="007F0DD4"/>
    <w:rsid w:val="007F3329"/>
    <w:rsid w:val="007F364D"/>
    <w:rsid w:val="00813531"/>
    <w:rsid w:val="008167B7"/>
    <w:rsid w:val="00825C26"/>
    <w:rsid w:val="00841CE2"/>
    <w:rsid w:val="0085040A"/>
    <w:rsid w:val="00851A2B"/>
    <w:rsid w:val="00855EB9"/>
    <w:rsid w:val="00892425"/>
    <w:rsid w:val="008A45D8"/>
    <w:rsid w:val="008A58F1"/>
    <w:rsid w:val="008D4176"/>
    <w:rsid w:val="008E1E03"/>
    <w:rsid w:val="008E3E7E"/>
    <w:rsid w:val="008F66C3"/>
    <w:rsid w:val="009201FF"/>
    <w:rsid w:val="009226D4"/>
    <w:rsid w:val="00926F1A"/>
    <w:rsid w:val="00933FDA"/>
    <w:rsid w:val="00935617"/>
    <w:rsid w:val="0096098B"/>
    <w:rsid w:val="0098037F"/>
    <w:rsid w:val="00984AA8"/>
    <w:rsid w:val="0098619F"/>
    <w:rsid w:val="009866DC"/>
    <w:rsid w:val="009B05E5"/>
    <w:rsid w:val="009C47E1"/>
    <w:rsid w:val="009F0BE1"/>
    <w:rsid w:val="009F1DF1"/>
    <w:rsid w:val="009F3C51"/>
    <w:rsid w:val="00A128AB"/>
    <w:rsid w:val="00A35D57"/>
    <w:rsid w:val="00A36A0B"/>
    <w:rsid w:val="00A54110"/>
    <w:rsid w:val="00A77BBE"/>
    <w:rsid w:val="00A81C01"/>
    <w:rsid w:val="00AA22A9"/>
    <w:rsid w:val="00AD20E0"/>
    <w:rsid w:val="00AD6419"/>
    <w:rsid w:val="00AE1ECE"/>
    <w:rsid w:val="00AE28DB"/>
    <w:rsid w:val="00B01A15"/>
    <w:rsid w:val="00B45252"/>
    <w:rsid w:val="00B63F39"/>
    <w:rsid w:val="00B9211A"/>
    <w:rsid w:val="00B95CD0"/>
    <w:rsid w:val="00BA5303"/>
    <w:rsid w:val="00BA5347"/>
    <w:rsid w:val="00BC0560"/>
    <w:rsid w:val="00C00E15"/>
    <w:rsid w:val="00C0478A"/>
    <w:rsid w:val="00C26D22"/>
    <w:rsid w:val="00C303DB"/>
    <w:rsid w:val="00C30470"/>
    <w:rsid w:val="00C36E18"/>
    <w:rsid w:val="00C47F7D"/>
    <w:rsid w:val="00C54D50"/>
    <w:rsid w:val="00C604BF"/>
    <w:rsid w:val="00C60787"/>
    <w:rsid w:val="00C82304"/>
    <w:rsid w:val="00C873B6"/>
    <w:rsid w:val="00CA7D47"/>
    <w:rsid w:val="00CC5204"/>
    <w:rsid w:val="00CD6B31"/>
    <w:rsid w:val="00CE27C2"/>
    <w:rsid w:val="00CF32F0"/>
    <w:rsid w:val="00D0302B"/>
    <w:rsid w:val="00D0416D"/>
    <w:rsid w:val="00D07ADE"/>
    <w:rsid w:val="00D11ECA"/>
    <w:rsid w:val="00D1327C"/>
    <w:rsid w:val="00D159A6"/>
    <w:rsid w:val="00D30ECB"/>
    <w:rsid w:val="00D36598"/>
    <w:rsid w:val="00D41C64"/>
    <w:rsid w:val="00D563B1"/>
    <w:rsid w:val="00D568B6"/>
    <w:rsid w:val="00DC2CF2"/>
    <w:rsid w:val="00DD2FA5"/>
    <w:rsid w:val="00DD7181"/>
    <w:rsid w:val="00DE5426"/>
    <w:rsid w:val="00DF476E"/>
    <w:rsid w:val="00E0091E"/>
    <w:rsid w:val="00E12898"/>
    <w:rsid w:val="00E218E7"/>
    <w:rsid w:val="00E241EF"/>
    <w:rsid w:val="00E2493A"/>
    <w:rsid w:val="00E41E26"/>
    <w:rsid w:val="00E75933"/>
    <w:rsid w:val="00E92B5F"/>
    <w:rsid w:val="00E93659"/>
    <w:rsid w:val="00EB4062"/>
    <w:rsid w:val="00ED0F0D"/>
    <w:rsid w:val="00EE70D6"/>
    <w:rsid w:val="00EF31B3"/>
    <w:rsid w:val="00F03B5B"/>
    <w:rsid w:val="00F11D0E"/>
    <w:rsid w:val="00F14952"/>
    <w:rsid w:val="00F527C8"/>
    <w:rsid w:val="00F52C3E"/>
    <w:rsid w:val="00F5504D"/>
    <w:rsid w:val="00F84161"/>
    <w:rsid w:val="00F957C7"/>
    <w:rsid w:val="00FA038C"/>
    <w:rsid w:val="00FC6BB3"/>
    <w:rsid w:val="00FE4E6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5828"/>
  <w15:chartTrackingRefBased/>
  <w15:docId w15:val="{C4DC5557-99CB-48AA-8F30-88DD6559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ECE"/>
    <w:pPr>
      <w:bidi/>
    </w:pPr>
  </w:style>
  <w:style w:type="paragraph" w:styleId="Heading1">
    <w:name w:val="heading 1"/>
    <w:basedOn w:val="Normal"/>
    <w:next w:val="Normal"/>
    <w:link w:val="Heading1Char"/>
    <w:uiPriority w:val="9"/>
    <w:qFormat/>
    <w:rsid w:val="00224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4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44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44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44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44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44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44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44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4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44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44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44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44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44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44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44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4453"/>
    <w:rPr>
      <w:rFonts w:eastAsiaTheme="majorEastAsia" w:cstheme="majorBidi"/>
      <w:color w:val="272727" w:themeColor="text1" w:themeTint="D8"/>
    </w:rPr>
  </w:style>
  <w:style w:type="paragraph" w:styleId="Title">
    <w:name w:val="Title"/>
    <w:basedOn w:val="Normal"/>
    <w:next w:val="Normal"/>
    <w:link w:val="TitleChar"/>
    <w:uiPriority w:val="10"/>
    <w:qFormat/>
    <w:rsid w:val="00224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44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44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44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4453"/>
    <w:pPr>
      <w:spacing w:before="160"/>
      <w:jc w:val="center"/>
    </w:pPr>
    <w:rPr>
      <w:i/>
      <w:iCs/>
      <w:color w:val="404040" w:themeColor="text1" w:themeTint="BF"/>
    </w:rPr>
  </w:style>
  <w:style w:type="character" w:customStyle="1" w:styleId="QuoteChar">
    <w:name w:val="Quote Char"/>
    <w:basedOn w:val="DefaultParagraphFont"/>
    <w:link w:val="Quote"/>
    <w:uiPriority w:val="29"/>
    <w:rsid w:val="00224453"/>
    <w:rPr>
      <w:i/>
      <w:iCs/>
      <w:color w:val="404040" w:themeColor="text1" w:themeTint="BF"/>
    </w:rPr>
  </w:style>
  <w:style w:type="paragraph" w:styleId="ListParagraph">
    <w:name w:val="List Paragraph"/>
    <w:basedOn w:val="Normal"/>
    <w:uiPriority w:val="34"/>
    <w:qFormat/>
    <w:rsid w:val="00224453"/>
    <w:pPr>
      <w:ind w:left="720"/>
      <w:contextualSpacing/>
    </w:pPr>
  </w:style>
  <w:style w:type="character" w:styleId="IntenseEmphasis">
    <w:name w:val="Intense Emphasis"/>
    <w:basedOn w:val="DefaultParagraphFont"/>
    <w:uiPriority w:val="21"/>
    <w:qFormat/>
    <w:rsid w:val="00224453"/>
    <w:rPr>
      <w:i/>
      <w:iCs/>
      <w:color w:val="0F4761" w:themeColor="accent1" w:themeShade="BF"/>
    </w:rPr>
  </w:style>
  <w:style w:type="paragraph" w:styleId="IntenseQuote">
    <w:name w:val="Intense Quote"/>
    <w:basedOn w:val="Normal"/>
    <w:next w:val="Normal"/>
    <w:link w:val="IntenseQuoteChar"/>
    <w:uiPriority w:val="30"/>
    <w:qFormat/>
    <w:rsid w:val="00224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4453"/>
    <w:rPr>
      <w:i/>
      <w:iCs/>
      <w:color w:val="0F4761" w:themeColor="accent1" w:themeShade="BF"/>
    </w:rPr>
  </w:style>
  <w:style w:type="character" w:styleId="IntenseReference">
    <w:name w:val="Intense Reference"/>
    <w:basedOn w:val="DefaultParagraphFont"/>
    <w:uiPriority w:val="32"/>
    <w:qFormat/>
    <w:rsid w:val="00224453"/>
    <w:rPr>
      <w:b/>
      <w:bCs/>
      <w:smallCaps/>
      <w:color w:val="0F4761" w:themeColor="accent1" w:themeShade="BF"/>
      <w:spacing w:val="5"/>
    </w:rPr>
  </w:style>
  <w:style w:type="paragraph" w:styleId="NormalWeb">
    <w:name w:val="Normal (Web)"/>
    <w:basedOn w:val="Normal"/>
    <w:uiPriority w:val="99"/>
    <w:unhideWhenUsed/>
    <w:rsid w:val="00224453"/>
    <w:pPr>
      <w:bidi w:val="0"/>
      <w:spacing w:before="100" w:beforeAutospacing="1" w:after="100" w:afterAutospacing="1" w:line="240" w:lineRule="auto"/>
    </w:pPr>
    <w:rPr>
      <w:rFonts w:ascii="Times New Roman" w:eastAsia="Times New Roman" w:hAnsi="Times New Roman" w:cs="Times New Roman"/>
      <w:kern w:val="0"/>
      <w14:ligatures w14:val="none"/>
    </w:rPr>
  </w:style>
  <w:style w:type="table" w:styleId="GridTable1Light">
    <w:name w:val="Grid Table 1 Light"/>
    <w:basedOn w:val="TableNormal"/>
    <w:uiPriority w:val="46"/>
    <w:rsid w:val="00D030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81F9E"/>
    <w:rPr>
      <w:b/>
      <w:bCs/>
    </w:rPr>
  </w:style>
  <w:style w:type="paragraph" w:styleId="TOCHeading">
    <w:name w:val="TOC Heading"/>
    <w:basedOn w:val="Heading1"/>
    <w:next w:val="Normal"/>
    <w:uiPriority w:val="39"/>
    <w:unhideWhenUsed/>
    <w:qFormat/>
    <w:rsid w:val="00C47F7D"/>
    <w:pPr>
      <w:bidi w:val="0"/>
      <w:spacing w:before="240" w:after="0" w:line="259" w:lineRule="auto"/>
      <w:outlineLvl w:val="9"/>
    </w:pPr>
    <w:rPr>
      <w:kern w:val="0"/>
      <w:sz w:val="32"/>
      <w:szCs w:val="32"/>
      <w:lang w:bidi="ar-SA"/>
      <w14:ligatures w14:val="none"/>
    </w:rPr>
  </w:style>
  <w:style w:type="paragraph" w:styleId="TOC1">
    <w:name w:val="toc 1"/>
    <w:basedOn w:val="Normal"/>
    <w:next w:val="Normal"/>
    <w:autoRedefine/>
    <w:uiPriority w:val="39"/>
    <w:unhideWhenUsed/>
    <w:rsid w:val="005E2B45"/>
    <w:pPr>
      <w:spacing w:after="100"/>
      <w:jc w:val="right"/>
    </w:pPr>
  </w:style>
  <w:style w:type="paragraph" w:styleId="TOC2">
    <w:name w:val="toc 2"/>
    <w:basedOn w:val="Normal"/>
    <w:next w:val="Normal"/>
    <w:autoRedefine/>
    <w:uiPriority w:val="39"/>
    <w:unhideWhenUsed/>
    <w:rsid w:val="00C47F7D"/>
    <w:pPr>
      <w:spacing w:after="100"/>
      <w:ind w:left="240"/>
    </w:pPr>
  </w:style>
  <w:style w:type="paragraph" w:styleId="TOC3">
    <w:name w:val="toc 3"/>
    <w:basedOn w:val="Normal"/>
    <w:next w:val="Normal"/>
    <w:autoRedefine/>
    <w:uiPriority w:val="39"/>
    <w:unhideWhenUsed/>
    <w:rsid w:val="00C47F7D"/>
    <w:pPr>
      <w:spacing w:after="100"/>
      <w:ind w:left="480"/>
    </w:pPr>
  </w:style>
  <w:style w:type="paragraph" w:styleId="TOC4">
    <w:name w:val="toc 4"/>
    <w:basedOn w:val="Normal"/>
    <w:next w:val="Normal"/>
    <w:autoRedefine/>
    <w:uiPriority w:val="39"/>
    <w:unhideWhenUsed/>
    <w:rsid w:val="00C47F7D"/>
    <w:pPr>
      <w:spacing w:after="100"/>
      <w:ind w:left="720"/>
    </w:pPr>
    <w:rPr>
      <w:rFonts w:eastAsiaTheme="minorEastAsia"/>
    </w:rPr>
  </w:style>
  <w:style w:type="paragraph" w:styleId="TOC5">
    <w:name w:val="toc 5"/>
    <w:basedOn w:val="Normal"/>
    <w:next w:val="Normal"/>
    <w:autoRedefine/>
    <w:uiPriority w:val="39"/>
    <w:unhideWhenUsed/>
    <w:rsid w:val="00C47F7D"/>
    <w:pPr>
      <w:spacing w:after="100"/>
      <w:ind w:left="960"/>
    </w:pPr>
    <w:rPr>
      <w:rFonts w:eastAsiaTheme="minorEastAsia"/>
    </w:rPr>
  </w:style>
  <w:style w:type="paragraph" w:styleId="TOC6">
    <w:name w:val="toc 6"/>
    <w:basedOn w:val="Normal"/>
    <w:next w:val="Normal"/>
    <w:autoRedefine/>
    <w:uiPriority w:val="39"/>
    <w:unhideWhenUsed/>
    <w:rsid w:val="00C47F7D"/>
    <w:pPr>
      <w:spacing w:after="100"/>
      <w:ind w:left="1200"/>
    </w:pPr>
    <w:rPr>
      <w:rFonts w:eastAsiaTheme="minorEastAsia"/>
    </w:rPr>
  </w:style>
  <w:style w:type="paragraph" w:styleId="TOC7">
    <w:name w:val="toc 7"/>
    <w:basedOn w:val="Normal"/>
    <w:next w:val="Normal"/>
    <w:autoRedefine/>
    <w:uiPriority w:val="39"/>
    <w:unhideWhenUsed/>
    <w:rsid w:val="00C47F7D"/>
    <w:pPr>
      <w:spacing w:after="100"/>
      <w:ind w:left="1440"/>
    </w:pPr>
    <w:rPr>
      <w:rFonts w:eastAsiaTheme="minorEastAsia"/>
    </w:rPr>
  </w:style>
  <w:style w:type="paragraph" w:styleId="TOC8">
    <w:name w:val="toc 8"/>
    <w:basedOn w:val="Normal"/>
    <w:next w:val="Normal"/>
    <w:autoRedefine/>
    <w:uiPriority w:val="39"/>
    <w:unhideWhenUsed/>
    <w:rsid w:val="00C47F7D"/>
    <w:pPr>
      <w:spacing w:after="100"/>
      <w:ind w:left="1680"/>
    </w:pPr>
    <w:rPr>
      <w:rFonts w:eastAsiaTheme="minorEastAsia"/>
    </w:rPr>
  </w:style>
  <w:style w:type="paragraph" w:styleId="TOC9">
    <w:name w:val="toc 9"/>
    <w:basedOn w:val="Normal"/>
    <w:next w:val="Normal"/>
    <w:autoRedefine/>
    <w:uiPriority w:val="39"/>
    <w:unhideWhenUsed/>
    <w:rsid w:val="00C47F7D"/>
    <w:pPr>
      <w:spacing w:after="100"/>
      <w:ind w:left="1920"/>
    </w:pPr>
    <w:rPr>
      <w:rFonts w:eastAsiaTheme="minorEastAsia"/>
    </w:rPr>
  </w:style>
  <w:style w:type="character" w:styleId="Hyperlink">
    <w:name w:val="Hyperlink"/>
    <w:basedOn w:val="DefaultParagraphFont"/>
    <w:uiPriority w:val="99"/>
    <w:unhideWhenUsed/>
    <w:rsid w:val="00C47F7D"/>
    <w:rPr>
      <w:color w:val="467886" w:themeColor="hyperlink"/>
      <w:u w:val="single"/>
    </w:rPr>
  </w:style>
  <w:style w:type="character" w:styleId="UnresolvedMention">
    <w:name w:val="Unresolved Mention"/>
    <w:basedOn w:val="DefaultParagraphFont"/>
    <w:uiPriority w:val="99"/>
    <w:semiHidden/>
    <w:unhideWhenUsed/>
    <w:rsid w:val="00C47F7D"/>
    <w:rPr>
      <w:color w:val="605E5C"/>
      <w:shd w:val="clear" w:color="auto" w:fill="E1DFDD"/>
    </w:rPr>
  </w:style>
  <w:style w:type="paragraph" w:styleId="Header">
    <w:name w:val="header"/>
    <w:basedOn w:val="Normal"/>
    <w:link w:val="HeaderChar"/>
    <w:uiPriority w:val="99"/>
    <w:unhideWhenUsed/>
    <w:rsid w:val="00C304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0470"/>
  </w:style>
  <w:style w:type="paragraph" w:styleId="Footer">
    <w:name w:val="footer"/>
    <w:basedOn w:val="Normal"/>
    <w:link w:val="FooterChar"/>
    <w:uiPriority w:val="99"/>
    <w:unhideWhenUsed/>
    <w:rsid w:val="00C304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0470"/>
  </w:style>
  <w:style w:type="character" w:styleId="CommentReference">
    <w:name w:val="annotation reference"/>
    <w:basedOn w:val="DefaultParagraphFont"/>
    <w:uiPriority w:val="99"/>
    <w:semiHidden/>
    <w:unhideWhenUsed/>
    <w:rsid w:val="000F4A92"/>
    <w:rPr>
      <w:sz w:val="16"/>
      <w:szCs w:val="16"/>
    </w:rPr>
  </w:style>
  <w:style w:type="paragraph" w:styleId="CommentText">
    <w:name w:val="annotation text"/>
    <w:basedOn w:val="Normal"/>
    <w:link w:val="CommentTextChar"/>
    <w:uiPriority w:val="99"/>
    <w:unhideWhenUsed/>
    <w:rsid w:val="000F4A92"/>
    <w:pPr>
      <w:spacing w:line="240" w:lineRule="auto"/>
    </w:pPr>
    <w:rPr>
      <w:sz w:val="20"/>
      <w:szCs w:val="20"/>
    </w:rPr>
  </w:style>
  <w:style w:type="character" w:customStyle="1" w:styleId="CommentTextChar">
    <w:name w:val="Comment Text Char"/>
    <w:basedOn w:val="DefaultParagraphFont"/>
    <w:link w:val="CommentText"/>
    <w:uiPriority w:val="99"/>
    <w:rsid w:val="000F4A92"/>
    <w:rPr>
      <w:sz w:val="20"/>
      <w:szCs w:val="20"/>
    </w:rPr>
  </w:style>
  <w:style w:type="paragraph" w:styleId="CommentSubject">
    <w:name w:val="annotation subject"/>
    <w:basedOn w:val="CommentText"/>
    <w:next w:val="CommentText"/>
    <w:link w:val="CommentSubjectChar"/>
    <w:uiPriority w:val="99"/>
    <w:semiHidden/>
    <w:unhideWhenUsed/>
    <w:rsid w:val="000F4A92"/>
    <w:rPr>
      <w:b/>
      <w:bCs/>
    </w:rPr>
  </w:style>
  <w:style w:type="character" w:customStyle="1" w:styleId="CommentSubjectChar">
    <w:name w:val="Comment Subject Char"/>
    <w:basedOn w:val="CommentTextChar"/>
    <w:link w:val="CommentSubject"/>
    <w:uiPriority w:val="99"/>
    <w:semiHidden/>
    <w:rsid w:val="000F4A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65612">
      <w:bodyDiv w:val="1"/>
      <w:marLeft w:val="0"/>
      <w:marRight w:val="0"/>
      <w:marTop w:val="0"/>
      <w:marBottom w:val="0"/>
      <w:divBdr>
        <w:top w:val="none" w:sz="0" w:space="0" w:color="auto"/>
        <w:left w:val="none" w:sz="0" w:space="0" w:color="auto"/>
        <w:bottom w:val="none" w:sz="0" w:space="0" w:color="auto"/>
        <w:right w:val="none" w:sz="0" w:space="0" w:color="auto"/>
      </w:divBdr>
    </w:div>
    <w:div w:id="282157096">
      <w:bodyDiv w:val="1"/>
      <w:marLeft w:val="0"/>
      <w:marRight w:val="0"/>
      <w:marTop w:val="0"/>
      <w:marBottom w:val="0"/>
      <w:divBdr>
        <w:top w:val="none" w:sz="0" w:space="0" w:color="auto"/>
        <w:left w:val="none" w:sz="0" w:space="0" w:color="auto"/>
        <w:bottom w:val="none" w:sz="0" w:space="0" w:color="auto"/>
        <w:right w:val="none" w:sz="0" w:space="0" w:color="auto"/>
      </w:divBdr>
    </w:div>
    <w:div w:id="283467530">
      <w:bodyDiv w:val="1"/>
      <w:marLeft w:val="0"/>
      <w:marRight w:val="0"/>
      <w:marTop w:val="0"/>
      <w:marBottom w:val="0"/>
      <w:divBdr>
        <w:top w:val="none" w:sz="0" w:space="0" w:color="auto"/>
        <w:left w:val="none" w:sz="0" w:space="0" w:color="auto"/>
        <w:bottom w:val="none" w:sz="0" w:space="0" w:color="auto"/>
        <w:right w:val="none" w:sz="0" w:space="0" w:color="auto"/>
      </w:divBdr>
    </w:div>
    <w:div w:id="568225935">
      <w:bodyDiv w:val="1"/>
      <w:marLeft w:val="0"/>
      <w:marRight w:val="0"/>
      <w:marTop w:val="0"/>
      <w:marBottom w:val="0"/>
      <w:divBdr>
        <w:top w:val="none" w:sz="0" w:space="0" w:color="auto"/>
        <w:left w:val="none" w:sz="0" w:space="0" w:color="auto"/>
        <w:bottom w:val="none" w:sz="0" w:space="0" w:color="auto"/>
        <w:right w:val="none" w:sz="0" w:space="0" w:color="auto"/>
      </w:divBdr>
    </w:div>
    <w:div w:id="694965970">
      <w:bodyDiv w:val="1"/>
      <w:marLeft w:val="0"/>
      <w:marRight w:val="0"/>
      <w:marTop w:val="0"/>
      <w:marBottom w:val="0"/>
      <w:divBdr>
        <w:top w:val="none" w:sz="0" w:space="0" w:color="auto"/>
        <w:left w:val="none" w:sz="0" w:space="0" w:color="auto"/>
        <w:bottom w:val="none" w:sz="0" w:space="0" w:color="auto"/>
        <w:right w:val="none" w:sz="0" w:space="0" w:color="auto"/>
      </w:divBdr>
    </w:div>
    <w:div w:id="766268918">
      <w:bodyDiv w:val="1"/>
      <w:marLeft w:val="0"/>
      <w:marRight w:val="0"/>
      <w:marTop w:val="0"/>
      <w:marBottom w:val="0"/>
      <w:divBdr>
        <w:top w:val="none" w:sz="0" w:space="0" w:color="auto"/>
        <w:left w:val="none" w:sz="0" w:space="0" w:color="auto"/>
        <w:bottom w:val="none" w:sz="0" w:space="0" w:color="auto"/>
        <w:right w:val="none" w:sz="0" w:space="0" w:color="auto"/>
      </w:divBdr>
    </w:div>
    <w:div w:id="807162771">
      <w:bodyDiv w:val="1"/>
      <w:marLeft w:val="0"/>
      <w:marRight w:val="0"/>
      <w:marTop w:val="0"/>
      <w:marBottom w:val="0"/>
      <w:divBdr>
        <w:top w:val="none" w:sz="0" w:space="0" w:color="auto"/>
        <w:left w:val="none" w:sz="0" w:space="0" w:color="auto"/>
        <w:bottom w:val="none" w:sz="0" w:space="0" w:color="auto"/>
        <w:right w:val="none" w:sz="0" w:space="0" w:color="auto"/>
      </w:divBdr>
    </w:div>
    <w:div w:id="901983601">
      <w:bodyDiv w:val="1"/>
      <w:marLeft w:val="0"/>
      <w:marRight w:val="0"/>
      <w:marTop w:val="0"/>
      <w:marBottom w:val="0"/>
      <w:divBdr>
        <w:top w:val="none" w:sz="0" w:space="0" w:color="auto"/>
        <w:left w:val="none" w:sz="0" w:space="0" w:color="auto"/>
        <w:bottom w:val="none" w:sz="0" w:space="0" w:color="auto"/>
        <w:right w:val="none" w:sz="0" w:space="0" w:color="auto"/>
      </w:divBdr>
    </w:div>
    <w:div w:id="933513380">
      <w:bodyDiv w:val="1"/>
      <w:marLeft w:val="0"/>
      <w:marRight w:val="0"/>
      <w:marTop w:val="0"/>
      <w:marBottom w:val="0"/>
      <w:divBdr>
        <w:top w:val="none" w:sz="0" w:space="0" w:color="auto"/>
        <w:left w:val="none" w:sz="0" w:space="0" w:color="auto"/>
        <w:bottom w:val="none" w:sz="0" w:space="0" w:color="auto"/>
        <w:right w:val="none" w:sz="0" w:space="0" w:color="auto"/>
      </w:divBdr>
    </w:div>
    <w:div w:id="1047266542">
      <w:bodyDiv w:val="1"/>
      <w:marLeft w:val="0"/>
      <w:marRight w:val="0"/>
      <w:marTop w:val="0"/>
      <w:marBottom w:val="0"/>
      <w:divBdr>
        <w:top w:val="none" w:sz="0" w:space="0" w:color="auto"/>
        <w:left w:val="none" w:sz="0" w:space="0" w:color="auto"/>
        <w:bottom w:val="none" w:sz="0" w:space="0" w:color="auto"/>
        <w:right w:val="none" w:sz="0" w:space="0" w:color="auto"/>
      </w:divBdr>
    </w:div>
    <w:div w:id="1244872572">
      <w:bodyDiv w:val="1"/>
      <w:marLeft w:val="0"/>
      <w:marRight w:val="0"/>
      <w:marTop w:val="0"/>
      <w:marBottom w:val="0"/>
      <w:divBdr>
        <w:top w:val="none" w:sz="0" w:space="0" w:color="auto"/>
        <w:left w:val="none" w:sz="0" w:space="0" w:color="auto"/>
        <w:bottom w:val="none" w:sz="0" w:space="0" w:color="auto"/>
        <w:right w:val="none" w:sz="0" w:space="0" w:color="auto"/>
      </w:divBdr>
    </w:div>
    <w:div w:id="1378046759">
      <w:bodyDiv w:val="1"/>
      <w:marLeft w:val="0"/>
      <w:marRight w:val="0"/>
      <w:marTop w:val="0"/>
      <w:marBottom w:val="0"/>
      <w:divBdr>
        <w:top w:val="none" w:sz="0" w:space="0" w:color="auto"/>
        <w:left w:val="none" w:sz="0" w:space="0" w:color="auto"/>
        <w:bottom w:val="none" w:sz="0" w:space="0" w:color="auto"/>
        <w:right w:val="none" w:sz="0" w:space="0" w:color="auto"/>
      </w:divBdr>
    </w:div>
    <w:div w:id="1669868396">
      <w:bodyDiv w:val="1"/>
      <w:marLeft w:val="0"/>
      <w:marRight w:val="0"/>
      <w:marTop w:val="0"/>
      <w:marBottom w:val="0"/>
      <w:divBdr>
        <w:top w:val="none" w:sz="0" w:space="0" w:color="auto"/>
        <w:left w:val="none" w:sz="0" w:space="0" w:color="auto"/>
        <w:bottom w:val="none" w:sz="0" w:space="0" w:color="auto"/>
        <w:right w:val="none" w:sz="0" w:space="0" w:color="auto"/>
      </w:divBdr>
    </w:div>
    <w:div w:id="1716854216">
      <w:bodyDiv w:val="1"/>
      <w:marLeft w:val="0"/>
      <w:marRight w:val="0"/>
      <w:marTop w:val="0"/>
      <w:marBottom w:val="0"/>
      <w:divBdr>
        <w:top w:val="none" w:sz="0" w:space="0" w:color="auto"/>
        <w:left w:val="none" w:sz="0" w:space="0" w:color="auto"/>
        <w:bottom w:val="none" w:sz="0" w:space="0" w:color="auto"/>
        <w:right w:val="none" w:sz="0" w:space="0" w:color="auto"/>
      </w:divBdr>
    </w:div>
    <w:div w:id="207423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5261-7D80-4EE0-9252-49A58926D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26</Pages>
  <Words>3052</Words>
  <Characters>15262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Gili Veltz</dc:creator>
  <cp:keywords/>
  <dc:description/>
  <cp:lastModifiedBy>Gili Veltz</cp:lastModifiedBy>
  <cp:revision>208</cp:revision>
  <dcterms:created xsi:type="dcterms:W3CDTF">2024-11-24T17:38:00Z</dcterms:created>
  <dcterms:modified xsi:type="dcterms:W3CDTF">2024-12-04T12:41:00Z</dcterms:modified>
</cp:coreProperties>
</file>